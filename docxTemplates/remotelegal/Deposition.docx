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43DC0" w:rsidRDefault="00000000">
      <w:pPr>
        <w:pStyle w:val="Centered"/>
      </w:pPr>
      <w:r>
        <w:t>{jurisdiction_1}</w:t>
      </w:r>
    </w:p>
    <w:p w:rsidR="00343DC0" w:rsidRDefault="00000000">
      <w:pPr>
        <w:jc w:val="center"/>
      </w:pPr>
      <w:r>
        <w:t>{jurisdiction_2}</w:t>
      </w:r>
    </w:p>
    <w:p w:rsidR="00343DC0" w:rsidRDefault="00000000">
      <w:r>
        <w:t>________________________________________________________</w:t>
      </w:r>
    </w:p>
    <w:p w:rsidR="00343DC0" w:rsidRDefault="00000000">
      <w:r>
        <w:t>{plaintiff_1_line_1},</w:t>
      </w:r>
    </w:p>
    <w:p w:rsidR="00343DC0" w:rsidRDefault="00000000">
      <w:r>
        <w:tab/>
      </w:r>
      <w:r>
        <w:tab/>
        <w:t>Plaintiff(s),</w:t>
      </w:r>
    </w:p>
    <w:p w:rsidR="00343DC0" w:rsidRDefault="00000000">
      <w:r>
        <w:tab/>
        <w:t>v.</w:t>
      </w:r>
      <w:r>
        <w:tab/>
      </w:r>
      <w:r>
        <w:tab/>
      </w:r>
      <w:r>
        <w:tab/>
      </w:r>
      <w:r>
        <w:tab/>
      </w:r>
      <w:r>
        <w:tab/>
      </w:r>
      <w:r>
        <w:tab/>
        <w:t>Case No:</w:t>
      </w:r>
    </w:p>
    <w:p w:rsidR="00343DC0" w:rsidRDefault="00000000">
      <w:pPr>
        <w:jc w:val="both"/>
      </w:pPr>
      <w:r>
        <w:t>{defendant_1_line_</w:t>
      </w:r>
      <w:proofErr w:type="gramStart"/>
      <w:r>
        <w:t>1}{</w:t>
      </w:r>
      <w:proofErr w:type="spellStart"/>
      <w:proofErr w:type="gramEnd"/>
      <w:r>
        <w:t>case_no</w:t>
      </w:r>
      <w:proofErr w:type="spellEnd"/>
      <w:r>
        <w:t>}</w:t>
      </w:r>
    </w:p>
    <w:p w:rsidR="00343DC0" w:rsidRDefault="00000000">
      <w:r>
        <w:tab/>
      </w:r>
      <w:r>
        <w:tab/>
        <w:t>Defendant(s).</w:t>
      </w:r>
    </w:p>
    <w:p w:rsidR="00343DC0" w:rsidRDefault="00000000">
      <w:pPr>
        <w:jc w:val="center"/>
      </w:pPr>
      <w:r>
        <w:t>________________________________________________________</w:t>
      </w:r>
    </w:p>
    <w:p w:rsidR="00343DC0" w:rsidRDefault="00000000">
      <w:pPr>
        <w:jc w:val="center"/>
      </w:pPr>
      <w:r>
        <w:t>{</w:t>
      </w:r>
      <w:proofErr w:type="spellStart"/>
      <w:r>
        <w:t>proceeding_type</w:t>
      </w:r>
      <w:proofErr w:type="spellEnd"/>
      <w:r>
        <w:t>}</w:t>
      </w:r>
    </w:p>
    <w:p w:rsidR="00343DC0" w:rsidRDefault="00000000">
      <w:pPr>
        <w:jc w:val="center"/>
      </w:pPr>
      <w:r>
        <w:t>________________________________________________________</w:t>
      </w:r>
    </w:p>
    <w:p w:rsidR="00343DC0" w:rsidRDefault="00343DC0"/>
    <w:p w:rsidR="00343DC0" w:rsidRDefault="00000000">
      <w:r>
        <w:t>WITNESS:</w:t>
      </w:r>
      <w:r>
        <w:tab/>
      </w:r>
      <w:r>
        <w:tab/>
      </w:r>
      <w:r>
        <w:tab/>
      </w:r>
      <w:r w:rsidR="0075293E">
        <w:tab/>
      </w:r>
      <w:r>
        <w:t>{</w:t>
      </w:r>
      <w:proofErr w:type="spellStart"/>
      <w:r>
        <w:t>witness_name</w:t>
      </w:r>
      <w:proofErr w:type="spellEnd"/>
      <w:r>
        <w:t xml:space="preserve">} </w:t>
      </w:r>
    </w:p>
    <w:p w:rsidR="00343DC0" w:rsidRDefault="00000000">
      <w:r>
        <w:t>DATE:</w:t>
      </w:r>
      <w:r>
        <w:tab/>
      </w:r>
      <w:r>
        <w:tab/>
      </w:r>
      <w:r>
        <w:tab/>
      </w:r>
      <w:r w:rsidR="0075293E">
        <w:tab/>
      </w:r>
      <w:r>
        <w:t>{</w:t>
      </w:r>
      <w:r w:rsidR="00031AB6">
        <w:t>weekday</w:t>
      </w:r>
      <w:r>
        <w:t>}</w:t>
      </w:r>
      <w:r w:rsidR="00031AB6">
        <w:t>, {month} {day}, {year}</w:t>
      </w:r>
    </w:p>
    <w:p w:rsidR="00343DC0" w:rsidRDefault="00000000">
      <w:r>
        <w:t>START TIME:</w:t>
      </w:r>
      <w:r>
        <w:tab/>
      </w:r>
      <w:r>
        <w:tab/>
      </w:r>
      <w:r w:rsidR="0075293E">
        <w:tab/>
      </w:r>
      <w:r>
        <w:t>{</w:t>
      </w:r>
      <w:proofErr w:type="spellStart"/>
      <w:r>
        <w:t>start_time</w:t>
      </w:r>
      <w:proofErr w:type="spellEnd"/>
      <w:r>
        <w:t>}</w:t>
      </w:r>
    </w:p>
    <w:p w:rsidR="00343DC0" w:rsidRDefault="00000000">
      <w:r>
        <w:t>END TIME:</w:t>
      </w:r>
      <w:r>
        <w:tab/>
      </w:r>
      <w:r>
        <w:tab/>
      </w:r>
      <w:r>
        <w:tab/>
      </w:r>
      <w:r w:rsidR="0075293E">
        <w:tab/>
      </w:r>
      <w:r>
        <w:t>{</w:t>
      </w:r>
      <w:proofErr w:type="spellStart"/>
      <w:r>
        <w:t>end_time</w:t>
      </w:r>
      <w:proofErr w:type="spellEnd"/>
      <w:r>
        <w:t>}</w:t>
      </w:r>
      <w:r>
        <w:tab/>
      </w:r>
      <w:r>
        <w:tab/>
      </w:r>
    </w:p>
    <w:p w:rsidR="00343DC0" w:rsidRDefault="00000000">
      <w:r>
        <w:t>REMOTE LOCATION:</w:t>
      </w:r>
      <w:r>
        <w:tab/>
      </w:r>
      <w:r w:rsidR="0075293E">
        <w:tab/>
      </w:r>
      <w:r>
        <w:t>{</w:t>
      </w:r>
      <w:proofErr w:type="spellStart"/>
      <w:r>
        <w:t>videoconference_platform</w:t>
      </w:r>
      <w:proofErr w:type="spellEnd"/>
      <w:r>
        <w:t>}</w:t>
      </w:r>
    </w:p>
    <w:p w:rsidR="00343DC0" w:rsidRDefault="006B3D75">
      <w:r>
        <w:t>PROCEEDINGS OFFICER</w:t>
      </w:r>
      <w:r>
        <w:t>:</w:t>
      </w:r>
      <w:r>
        <w:tab/>
        <w:t>{</w:t>
      </w:r>
      <w:proofErr w:type="spellStart"/>
      <w:r>
        <w:t>reporter_name</w:t>
      </w:r>
      <w:proofErr w:type="spellEnd"/>
      <w:r>
        <w:t>}</w:t>
      </w:r>
      <w:r w:rsidR="00434EF7">
        <w:t>, {</w:t>
      </w:r>
      <w:proofErr w:type="spellStart"/>
      <w:r w:rsidR="00434EF7">
        <w:t>reporter_id</w:t>
      </w:r>
      <w:proofErr w:type="spellEnd"/>
      <w:r w:rsidR="00434EF7">
        <w:t>}</w:t>
      </w:r>
    </w:p>
    <w:p w:rsidR="00343DC0" w:rsidRDefault="00000000">
      <w:r>
        <w:t>JOB NO.:</w:t>
      </w:r>
      <w:r>
        <w:tab/>
      </w:r>
      <w:r>
        <w:tab/>
      </w:r>
      <w:r>
        <w:tab/>
      </w:r>
      <w:r w:rsidR="0075293E">
        <w:tab/>
      </w:r>
      <w:r>
        <w:t>{</w:t>
      </w:r>
      <w:proofErr w:type="spellStart"/>
      <w:r>
        <w:t>job_number</w:t>
      </w:r>
      <w:proofErr w:type="spellEnd"/>
      <w:r>
        <w:t>}</w:t>
      </w:r>
    </w:p>
    <w:p w:rsidR="00343DC0" w:rsidRDefault="00343DC0"/>
    <w:p w:rsidR="00343DC0" w:rsidRDefault="00343DC0"/>
    <w:p w:rsidR="00343DC0" w:rsidRDefault="00343DC0"/>
    <w:p w:rsidR="00343DC0" w:rsidRDefault="00343DC0"/>
    <w:p w:rsidR="00343DC0" w:rsidRDefault="00343DC0">
      <w:pPr>
        <w:tabs>
          <w:tab w:val="clear" w:pos="720"/>
          <w:tab w:val="clear" w:pos="1440"/>
          <w:tab w:val="clear" w:pos="2160"/>
        </w:tabs>
      </w:pPr>
    </w:p>
    <w:p w:rsidR="00C55EB3" w:rsidRDefault="00C55EB3">
      <w:pPr>
        <w:jc w:val="center"/>
      </w:pPr>
    </w:p>
    <w:p w:rsidR="00343DC0" w:rsidRDefault="00000000">
      <w:pPr>
        <w:jc w:val="center"/>
      </w:pPr>
      <w:r>
        <w:t xml:space="preserve">A P </w:t>
      </w:r>
      <w:proofErr w:type="spellStart"/>
      <w:r>
        <w:t>P</w:t>
      </w:r>
      <w:proofErr w:type="spellEnd"/>
      <w:r>
        <w:t xml:space="preserve"> E A R A N C E S</w:t>
      </w:r>
    </w:p>
    <w:p w:rsidR="00343DC0" w:rsidRDefault="00343DC0"/>
    <w:p w:rsidR="00343DC0" w:rsidRDefault="00000000">
      <w:r>
        <w:tab/>
        <w:t>{plaintiff_1_law_firm_name_1}</w:t>
      </w:r>
    </w:p>
    <w:p w:rsidR="00343DC0" w:rsidRDefault="00000000">
      <w:r>
        <w:tab/>
        <w:t>{plaintiff_1_law_firm_1_address_1}</w:t>
      </w:r>
    </w:p>
    <w:p w:rsidR="00343DC0" w:rsidRDefault="00000000">
      <w:r>
        <w:tab/>
        <w:t>By</w:t>
      </w:r>
      <w:proofErr w:type="gramStart"/>
      <w:r>
        <w:t>:  {</w:t>
      </w:r>
      <w:proofErr w:type="gramEnd"/>
      <w:r>
        <w:t xml:space="preserve">plaintiff_1_law_firm_1_attorney_name_1}, ESQUIRE </w:t>
      </w:r>
    </w:p>
    <w:p w:rsidR="00343DC0" w:rsidRDefault="00000000">
      <w:r>
        <w:tab/>
      </w:r>
      <w:r>
        <w:tab/>
        <w:t>{plaintiff_1_law_firm_1_attorney_email_1}</w:t>
      </w:r>
    </w:p>
    <w:p w:rsidR="00343DC0" w:rsidRDefault="00000000">
      <w:r>
        <w:tab/>
        <w:t>Appearing for Plaintiff, {plaintiff_1}</w:t>
      </w:r>
    </w:p>
    <w:p w:rsidR="00343DC0" w:rsidRDefault="00000000">
      <w:r>
        <w:tab/>
      </w:r>
    </w:p>
    <w:p w:rsidR="00343DC0" w:rsidRDefault="00000000">
      <w:r>
        <w:tab/>
        <w:t>{defendant_1_law_firm_name_1}</w:t>
      </w:r>
    </w:p>
    <w:p w:rsidR="00343DC0" w:rsidRDefault="00000000">
      <w:r>
        <w:tab/>
        <w:t>{defendant_1_law_firm_1_address_1}</w:t>
      </w:r>
    </w:p>
    <w:p w:rsidR="00343DC0" w:rsidRDefault="00000000">
      <w:r>
        <w:tab/>
        <w:t>By</w:t>
      </w:r>
      <w:proofErr w:type="gramStart"/>
      <w:r>
        <w:t>:  {</w:t>
      </w:r>
      <w:proofErr w:type="gramEnd"/>
      <w:r>
        <w:t>defendant_1_law_firm_1_attorney_name_1}, ESQUIRE</w:t>
      </w:r>
    </w:p>
    <w:p w:rsidR="00343DC0" w:rsidRDefault="00000000">
      <w:r>
        <w:tab/>
      </w:r>
      <w:r>
        <w:tab/>
        <w:t>{defendant_1_law_firm_1_attorney_email_1}</w:t>
      </w:r>
    </w:p>
    <w:p w:rsidR="00343DC0" w:rsidRDefault="00000000">
      <w:r>
        <w:tab/>
        <w:t>Appearing for Defendant, {defendant_1}</w:t>
      </w:r>
    </w:p>
    <w:p w:rsidR="00343DC0" w:rsidRDefault="00000000">
      <w:r>
        <w:tab/>
      </w:r>
    </w:p>
    <w:p w:rsidR="00343DC0" w:rsidRDefault="00000000">
      <w:r>
        <w:t>ALSO PRESENT:</w:t>
      </w:r>
    </w:p>
    <w:p w:rsidR="00343DC0" w:rsidRDefault="00000000">
      <w:r>
        <w:tab/>
        <w:t>{also_present_1}</w:t>
      </w:r>
    </w:p>
    <w:p w:rsidR="00343DC0" w:rsidRDefault="00343DC0"/>
    <w:p w:rsidR="00343DC0" w:rsidRDefault="00343DC0"/>
    <w:p w:rsidR="00343DC0" w:rsidRDefault="00343DC0"/>
    <w:p w:rsidR="00343DC0" w:rsidRDefault="00343DC0"/>
    <w:p w:rsidR="00343DC0" w:rsidRDefault="00343DC0"/>
    <w:p w:rsidR="00343DC0" w:rsidRDefault="00343DC0"/>
    <w:p w:rsidR="00343DC0" w:rsidRDefault="00343DC0"/>
    <w:p w:rsidR="00343DC0" w:rsidRDefault="00000000">
      <w:pPr>
        <w:jc w:val="center"/>
        <w:rPr>
          <w:lang w:val="es-ES"/>
        </w:rPr>
      </w:pPr>
      <w:r>
        <w:rPr>
          <w:lang w:val="es-ES"/>
        </w:rPr>
        <w:t xml:space="preserve">I N D E </w:t>
      </w:r>
      <w:proofErr w:type="gramStart"/>
      <w:r>
        <w:rPr>
          <w:lang w:val="es-ES"/>
        </w:rPr>
        <w:t>X  O</w:t>
      </w:r>
      <w:proofErr w:type="gramEnd"/>
      <w:r>
        <w:rPr>
          <w:lang w:val="es-ES"/>
        </w:rPr>
        <w:t xml:space="preserve"> F  T E S T I M O N Y</w:t>
      </w:r>
    </w:p>
    <w:p w:rsidR="00343DC0" w:rsidRDefault="00000000">
      <w:pPr>
        <w:tabs>
          <w:tab w:val="left" w:pos="4860"/>
        </w:tabs>
        <w:rPr>
          <w:lang w:val="es-ES"/>
        </w:rPr>
      </w:pPr>
      <w:r>
        <w:rPr>
          <w:lang w:val="es-ES"/>
        </w:rPr>
        <w:t xml:space="preserve"> </w:t>
      </w:r>
      <w:r>
        <w:rPr>
          <w:lang w:val="es-ES"/>
        </w:rPr>
        <w:tab/>
      </w:r>
    </w:p>
    <w:p w:rsidR="00343DC0" w:rsidRDefault="00000000">
      <w:r>
        <w:t>EXAMINATION OF {</w:t>
      </w:r>
      <w:proofErr w:type="spellStart"/>
      <w:r>
        <w:t>witness_name</w:t>
      </w:r>
      <w:proofErr w:type="spellEnd"/>
      <w:r>
        <w:t>}:</w:t>
      </w:r>
      <w:r>
        <w:tab/>
      </w:r>
      <w:r>
        <w:tab/>
      </w:r>
      <w:r>
        <w:tab/>
        <w:t xml:space="preserve"> PAGE</w:t>
      </w:r>
    </w:p>
    <w:p w:rsidR="00343DC0" w:rsidRDefault="00000000">
      <w:r>
        <w:tab/>
        <w:t>By Attorney 1</w:t>
      </w:r>
    </w:p>
    <w:p w:rsidR="00343DC0" w:rsidRDefault="00000000">
      <w:r>
        <w:tab/>
        <w:t>By Attorney 2</w:t>
      </w:r>
    </w:p>
    <w:p w:rsidR="00343DC0" w:rsidRDefault="00000000">
      <w:r>
        <w:tab/>
        <w:t>By Attorney 1</w:t>
      </w:r>
    </w:p>
    <w:p w:rsidR="00343DC0" w:rsidRDefault="00000000">
      <w:r>
        <w:tab/>
      </w:r>
    </w:p>
    <w:p w:rsidR="00343DC0" w:rsidRDefault="00343DC0"/>
    <w:p w:rsidR="00343DC0" w:rsidRDefault="00343DC0"/>
    <w:p w:rsidR="00343DC0" w:rsidRDefault="00343DC0"/>
    <w:p w:rsidR="00343DC0" w:rsidRDefault="00343DC0"/>
    <w:p w:rsidR="00343DC0" w:rsidRDefault="00343DC0"/>
    <w:p w:rsidR="00343DC0" w:rsidRDefault="00343DC0"/>
    <w:p w:rsidR="00343DC0" w:rsidRDefault="00343DC0"/>
    <w:p w:rsidR="00343DC0" w:rsidRDefault="00343DC0"/>
    <w:p w:rsidR="00343DC0" w:rsidRDefault="00343DC0"/>
    <w:p w:rsidR="00343DC0" w:rsidRDefault="00343DC0"/>
    <w:p w:rsidR="00343DC0" w:rsidRDefault="00343DC0"/>
    <w:p w:rsidR="00343DC0" w:rsidRDefault="00343DC0"/>
    <w:p w:rsidR="00343DC0" w:rsidRDefault="00343DC0"/>
    <w:p w:rsidR="00343DC0" w:rsidRDefault="00343DC0"/>
    <w:p w:rsidR="00343DC0" w:rsidRDefault="00343DC0"/>
    <w:p w:rsidR="00343DC0" w:rsidRDefault="00343DC0"/>
    <w:p w:rsidR="00343DC0" w:rsidRDefault="00343DC0"/>
    <w:p w:rsidR="00343DC0" w:rsidRDefault="00343DC0"/>
    <w:p w:rsidR="00343DC0" w:rsidRDefault="00000000">
      <w:pPr>
        <w:jc w:val="center"/>
      </w:pPr>
      <w:r>
        <w:t xml:space="preserve">I N D E </w:t>
      </w:r>
      <w:proofErr w:type="gramStart"/>
      <w:r>
        <w:t>X  O</w:t>
      </w:r>
      <w:proofErr w:type="gramEnd"/>
      <w:r>
        <w:t xml:space="preserve"> F  E X H I B I T S</w:t>
      </w:r>
    </w:p>
    <w:p w:rsidR="00343DC0" w:rsidRDefault="00000000">
      <w:pPr>
        <w:jc w:val="center"/>
      </w:pPr>
      <w:r>
        <w:t xml:space="preserve">(one of three parentheticals) </w:t>
      </w:r>
    </w:p>
    <w:p w:rsidR="00343DC0" w:rsidRDefault="00343DC0"/>
    <w:p w:rsidR="00343DC0" w:rsidRDefault="00000000">
      <w:r>
        <w:t>EXHIBIT</w:t>
      </w:r>
      <w:r>
        <w:tab/>
        <w:t>DESCRIPTION</w:t>
      </w:r>
      <w:r>
        <w:tab/>
      </w:r>
      <w:r>
        <w:tab/>
      </w:r>
      <w:r>
        <w:tab/>
      </w:r>
      <w:r>
        <w:tab/>
      </w:r>
      <w:r>
        <w:tab/>
      </w:r>
      <w:proofErr w:type="gramStart"/>
      <w:r>
        <w:tab/>
        <w:t xml:space="preserve">  PAGE</w:t>
      </w:r>
      <w:proofErr w:type="gramEnd"/>
      <w:r>
        <w:t xml:space="preserve"> </w:t>
      </w:r>
    </w:p>
    <w:p w:rsidR="00343DC0" w:rsidRDefault="00343DC0"/>
    <w:p w:rsidR="00343DC0" w:rsidRDefault="00343DC0"/>
    <w:p w:rsidR="00343DC0" w:rsidRDefault="00343DC0"/>
    <w:p w:rsidR="00343DC0" w:rsidRDefault="00000000">
      <w:r>
        <w:t>&lt;PLEASE CHOOSE ONE PARENTHETICAL and enter under heading:</w:t>
      </w:r>
    </w:p>
    <w:p w:rsidR="00343DC0" w:rsidRDefault="00000000">
      <w:r>
        <w:t>(none marked)</w:t>
      </w:r>
    </w:p>
    <w:p w:rsidR="00343DC0" w:rsidRDefault="00000000">
      <w:r>
        <w:t>(available for download)</w:t>
      </w:r>
    </w:p>
    <w:p w:rsidR="00343DC0" w:rsidRDefault="00000000">
      <w:r>
        <w:t>(retained by counsel)</w:t>
      </w:r>
    </w:p>
    <w:p w:rsidR="00343DC0" w:rsidRDefault="00343DC0"/>
    <w:p w:rsidR="00343DC0" w:rsidRDefault="00000000">
      <w:r>
        <w:t>If one or more exhibits are marked, INDEX OF EXHIBITS should be on its own page.</w:t>
      </w:r>
    </w:p>
    <w:p w:rsidR="00343DC0" w:rsidRDefault="00343DC0"/>
    <w:p w:rsidR="00343DC0" w:rsidRDefault="00000000">
      <w:r>
        <w:t>If no exhibits are marked, use the (none marked) parenthetical and put INDEX OF EXHIBITS on the same page as INDEX OF TESTIMONY.&gt;</w:t>
      </w:r>
    </w:p>
    <w:p w:rsidR="00343DC0" w:rsidRDefault="00343DC0"/>
    <w:p w:rsidR="00343DC0" w:rsidRDefault="00343DC0"/>
    <w:p w:rsidR="00343DC0" w:rsidRDefault="00343DC0"/>
    <w:p w:rsidR="00343DC0" w:rsidRDefault="00343DC0"/>
    <w:p w:rsidR="00343DC0" w:rsidRDefault="00343DC0"/>
    <w:p w:rsidR="00343DC0" w:rsidRDefault="00343DC0"/>
    <w:p w:rsidR="00343DC0" w:rsidRDefault="00343DC0"/>
    <w:p w:rsidR="00343DC0" w:rsidRDefault="00000000">
      <w:pPr>
        <w:jc w:val="center"/>
        <w:rPr>
          <w:lang w:val="es-ES"/>
        </w:rPr>
      </w:pPr>
      <w:r>
        <w:rPr>
          <w:lang w:val="es-ES"/>
        </w:rPr>
        <w:t xml:space="preserve">I N D E </w:t>
      </w:r>
      <w:proofErr w:type="gramStart"/>
      <w:r>
        <w:rPr>
          <w:lang w:val="es-ES"/>
        </w:rPr>
        <w:t>X  O</w:t>
      </w:r>
      <w:proofErr w:type="gramEnd"/>
      <w:r>
        <w:rPr>
          <w:lang w:val="es-ES"/>
        </w:rPr>
        <w:t xml:space="preserve"> F  R E Q U E S T S</w:t>
      </w:r>
    </w:p>
    <w:p w:rsidR="00343DC0" w:rsidRDefault="00343DC0">
      <w:pPr>
        <w:rPr>
          <w:lang w:val="es-ES"/>
        </w:rPr>
      </w:pPr>
    </w:p>
    <w:p w:rsidR="00343DC0" w:rsidRDefault="00000000">
      <w:r>
        <w:t>DESCRIPTION</w:t>
      </w:r>
      <w:r>
        <w:tab/>
      </w:r>
      <w:r>
        <w:tab/>
      </w:r>
      <w:r>
        <w:tab/>
      </w:r>
      <w:r>
        <w:tab/>
      </w:r>
      <w:r>
        <w:tab/>
      </w:r>
      <w:r>
        <w:tab/>
      </w:r>
      <w:r>
        <w:tab/>
        <w:t xml:space="preserve"> </w:t>
      </w:r>
      <w:proofErr w:type="gramStart"/>
      <w:r>
        <w:t>PAGE  LINE</w:t>
      </w:r>
      <w:proofErr w:type="gramEnd"/>
    </w:p>
    <w:p w:rsidR="00343DC0" w:rsidRDefault="00343DC0"/>
    <w:p w:rsidR="00343DC0" w:rsidRDefault="00343DC0"/>
    <w:p w:rsidR="00343DC0" w:rsidRDefault="00000000">
      <w:r>
        <w:t>&lt;If no requests are made, delete this page from the transcript.&gt;</w:t>
      </w:r>
    </w:p>
    <w:p w:rsidR="00343DC0" w:rsidRDefault="00343DC0"/>
    <w:p w:rsidR="00343DC0" w:rsidRDefault="00343DC0"/>
    <w:p w:rsidR="00343DC0" w:rsidRDefault="00343DC0"/>
    <w:p w:rsidR="00343DC0" w:rsidRDefault="00343DC0"/>
    <w:p w:rsidR="00343DC0" w:rsidRDefault="00343DC0"/>
    <w:p w:rsidR="00343DC0" w:rsidRDefault="00343DC0"/>
    <w:p w:rsidR="00343DC0" w:rsidRDefault="00343DC0"/>
    <w:p w:rsidR="00343DC0" w:rsidRDefault="00343DC0"/>
    <w:p w:rsidR="00343DC0" w:rsidRDefault="00343DC0"/>
    <w:p w:rsidR="00343DC0" w:rsidRDefault="00343DC0"/>
    <w:p w:rsidR="00343DC0" w:rsidRDefault="00343DC0"/>
    <w:p w:rsidR="00343DC0" w:rsidRDefault="00343DC0"/>
    <w:p w:rsidR="00343DC0" w:rsidRDefault="00343DC0"/>
    <w:p w:rsidR="00343DC0" w:rsidRDefault="00343DC0"/>
    <w:p w:rsidR="00343DC0" w:rsidRDefault="00343DC0"/>
    <w:p w:rsidR="00343DC0" w:rsidRDefault="00343DC0"/>
    <w:p w:rsidR="00343DC0" w:rsidRDefault="00343DC0"/>
    <w:p w:rsidR="00343DC0" w:rsidRDefault="00343DC0"/>
    <w:p w:rsidR="00343DC0" w:rsidRDefault="00000000">
      <w:pPr>
        <w:jc w:val="center"/>
      </w:pPr>
      <w:r>
        <w:t>FEDERAL STIPULATIONS</w:t>
      </w:r>
    </w:p>
    <w:p w:rsidR="00343DC0" w:rsidRDefault="00343DC0">
      <w:pPr>
        <w:jc w:val="center"/>
      </w:pPr>
    </w:p>
    <w:p w:rsidR="00343DC0" w:rsidRDefault="00000000">
      <w:r>
        <w:tab/>
      </w:r>
      <w:r>
        <w:tab/>
        <w:t>IT IS HEREBY STIPULATED AND AGREED by and between the attorneys for the respective parties that the presence of the Referee be waived;</w:t>
      </w:r>
    </w:p>
    <w:p w:rsidR="00343DC0" w:rsidRDefault="00000000">
      <w:r>
        <w:tab/>
      </w:r>
      <w:r>
        <w:tab/>
        <w:t>IT IS FURTHER STIPULATED AND AGREED that all objections, except as to form, are reserved until the time of trial;</w:t>
      </w:r>
    </w:p>
    <w:p w:rsidR="00343DC0" w:rsidRDefault="00000000">
      <w:r>
        <w:tab/>
      </w:r>
      <w:r>
        <w:tab/>
        <w:t>IT IS FURTHER STIPULATED AND AGREED that this deposition may be utilized for all purposes as provided by the Federal Rules of Civil Procedure;</w:t>
      </w:r>
    </w:p>
    <w:p w:rsidR="00343DC0" w:rsidRDefault="00000000">
      <w:r>
        <w:tab/>
      </w:r>
      <w:r>
        <w:tab/>
        <w:t>AND FURTHER STIPULATED AND AGREED that all rights provided to all parties by the Federal Rules of Civil Procedure shall not be deemed waived and the appropriate sections of the Federal Rules of Civil Procedure shall be controlling with respect thereto.</w:t>
      </w:r>
    </w:p>
    <w:p w:rsidR="00343DC0" w:rsidRDefault="00343DC0"/>
    <w:p w:rsidR="00343DC0" w:rsidRDefault="00343DC0"/>
    <w:p w:rsidR="00343DC0" w:rsidRDefault="00343DC0"/>
    <w:p w:rsidR="00343DC0" w:rsidRDefault="00343DC0"/>
    <w:p w:rsidR="00343DC0" w:rsidRDefault="00343DC0"/>
    <w:p w:rsidR="00343DC0" w:rsidRDefault="00343DC0"/>
    <w:p w:rsidR="00343DC0" w:rsidRDefault="00343DC0"/>
    <w:p w:rsidR="00343DC0" w:rsidRDefault="00343DC0"/>
    <w:p w:rsidR="00343DC0" w:rsidRDefault="00343DC0"/>
    <w:p w:rsidR="00343DC0" w:rsidRDefault="00000000">
      <w:pPr>
        <w:jc w:val="center"/>
      </w:pPr>
      <w:r>
        <w:t>FEDERAL REMOTE STIPULATIONS</w:t>
      </w:r>
    </w:p>
    <w:p w:rsidR="00343DC0" w:rsidRDefault="00343DC0">
      <w:pPr>
        <w:jc w:val="center"/>
      </w:pPr>
    </w:p>
    <w:p w:rsidR="00343DC0" w:rsidRDefault="00000000">
      <w:r>
        <w:tab/>
      </w:r>
      <w:r>
        <w:tab/>
        <w:t>IT IS HEREBY STIPULATED, by and between the attorneys of record for all parties to the above-entitled action, that:</w:t>
      </w:r>
    </w:p>
    <w:p w:rsidR="00343DC0" w:rsidRDefault="00000000">
      <w:r>
        <w:tab/>
      </w:r>
      <w:r>
        <w:tab/>
        <w:t>Pursuant to Rule 30(b)(4) of the Federal Rules of Civil Procedure, this deposition will be conducted by remote videoconference with the oath being administered remotely and a court reporter creating an accurate written record; that, if necessary, the parties agree that each witness can be identified with picture identification;</w:t>
      </w:r>
    </w:p>
    <w:p w:rsidR="00343DC0" w:rsidRDefault="00000000">
      <w:r>
        <w:tab/>
      </w:r>
      <w:r>
        <w:tab/>
        <w:t>No attorney, nor any party or witness, shall capture any still photographs, nor record, by video or audio, any part of these deposition proceedings;</w:t>
      </w:r>
    </w:p>
    <w:p w:rsidR="00343DC0" w:rsidRDefault="00000000">
      <w:r>
        <w:tab/>
      </w:r>
      <w:r>
        <w:tab/>
        <w:t>Each attorney agrees to instruct their witness that there is to be no communication with anyone outside of the identified and participating group, by chat, text, email, or other means during the deposition;</w:t>
      </w:r>
    </w:p>
    <w:p w:rsidR="00343DC0" w:rsidRDefault="00000000">
      <w:r>
        <w:tab/>
      </w:r>
      <w:r>
        <w:tab/>
        <w:t>There shall be no other person in the room with the witness during their deposition;</w:t>
      </w:r>
    </w:p>
    <w:p w:rsidR="00343DC0" w:rsidRDefault="00000000">
      <w:r>
        <w:tab/>
      </w:r>
      <w:r>
        <w:tab/>
        <w:t xml:space="preserve">Any phone or electronic device in the room with a witness shall be identified and not read, </w:t>
      </w:r>
      <w:r>
        <w:lastRenderedPageBreak/>
        <w:t>referred to, or otherwise used during the witness' deposition, unless agreed to by all counsel on record.</w:t>
      </w:r>
    </w:p>
    <w:p w:rsidR="00343DC0" w:rsidRDefault="00000000">
      <w:pPr>
        <w:jc w:val="center"/>
      </w:pPr>
      <w:r>
        <w:t>NEW YORK STIPULATIONS</w:t>
      </w:r>
    </w:p>
    <w:p w:rsidR="00343DC0" w:rsidRDefault="00343DC0">
      <w:pPr>
        <w:jc w:val="center"/>
      </w:pPr>
    </w:p>
    <w:p w:rsidR="00343DC0" w:rsidRDefault="00000000">
      <w:r>
        <w:tab/>
      </w:r>
      <w:r>
        <w:tab/>
        <w:t>IT IS HEREBY STIPULATED, by and between the attorneys for the respective parties hereto, that:</w:t>
      </w:r>
    </w:p>
    <w:p w:rsidR="00343DC0" w:rsidRDefault="00000000">
      <w:r>
        <w:tab/>
      </w:r>
      <w:r>
        <w:tab/>
        <w:t>All rights provided by the CPLR and Part 221 of the Uniform Rules for the Conduct of Depositions, including the right to object to any questions, except as to form, or to move to strike any testimony at this examination is reserved; and in addition, the failure to object to any question or to move to strike any testimony at this examination shall not be a bar or waiver to make such motion at, and is reserved to, the trial of this action.</w:t>
      </w:r>
    </w:p>
    <w:p w:rsidR="00343DC0" w:rsidRDefault="00000000">
      <w:r>
        <w:tab/>
      </w:r>
      <w:r>
        <w:tab/>
        <w:t>This deposition may be sworn to by the witness being examined before a Notary Public other than the Notary Public before whom this examination was begun, but the failure to do so or to return the original of this deposition to counsel, shall not be deemed a waiver of the rights provided by Rule 3116 of the CPLR, and shall be controlled thereby.</w:t>
      </w:r>
    </w:p>
    <w:p w:rsidR="00343DC0" w:rsidRDefault="00343DC0"/>
    <w:p w:rsidR="00343DC0" w:rsidRDefault="00343DC0"/>
    <w:p w:rsidR="00343DC0" w:rsidRDefault="00343DC0"/>
    <w:p w:rsidR="00343DC0" w:rsidRDefault="00343DC0"/>
    <w:p w:rsidR="00343DC0" w:rsidRDefault="00343DC0"/>
    <w:p w:rsidR="00343DC0" w:rsidRDefault="00000000">
      <w:pPr>
        <w:jc w:val="center"/>
      </w:pPr>
      <w:r>
        <w:t>NEW YORK REMOTE STIPULATIONS</w:t>
      </w:r>
    </w:p>
    <w:p w:rsidR="00343DC0" w:rsidRDefault="00000000">
      <w:r>
        <w:tab/>
        <w:t xml:space="preserve">IT IS HEREBY STIPULATED, by and between the attorneys of record for all parties to the above-entitled action that: </w:t>
      </w:r>
    </w:p>
    <w:p w:rsidR="00343DC0" w:rsidRDefault="00000000">
      <w:r>
        <w:tab/>
        <w:t>Pursuant to Rule 3113(d) of the CPLR, this deposition will be conducted by remote videoconference with the oath being administered remotely and a court reporter creating an accurate written record; that, if necessary, the parties agree that each witness can be identified with picture identification;</w:t>
      </w:r>
    </w:p>
    <w:p w:rsidR="00343DC0" w:rsidRDefault="00000000">
      <w:r>
        <w:tab/>
        <w:t>No attorney, nor any party or witness, shall capture any still photographs, nor record, by video or audio, any part of these deposition proceedings;</w:t>
      </w:r>
    </w:p>
    <w:p w:rsidR="00343DC0" w:rsidRDefault="00000000">
      <w:r>
        <w:tab/>
        <w:t>Each attorney agrees to instruct their witness that there is to be no communication with anyone outside of the identified and participating group, by chat, text, email, or other means during the deposition;</w:t>
      </w:r>
    </w:p>
    <w:p w:rsidR="00343DC0" w:rsidRDefault="00000000">
      <w:r>
        <w:tab/>
        <w:t>There shall be no other person in the room with the witness during their deposition;</w:t>
      </w:r>
    </w:p>
    <w:p w:rsidR="00343DC0" w:rsidRDefault="00000000">
      <w:r>
        <w:tab/>
        <w:t>Any phone or electronic device in the room with a witness shall be identified and not read, referred to, or otherwise used during the witness' deposition, unless agreed to by all counsel on record.</w:t>
      </w:r>
    </w:p>
    <w:p w:rsidR="00343DC0" w:rsidRDefault="00000000">
      <w:r>
        <w:lastRenderedPageBreak/>
        <w:tab/>
        <w:t>Each deposition taken hereunder shall be usable under the provisions of CPLR 3117 (Use of Depositions).</w:t>
      </w:r>
    </w:p>
    <w:p w:rsidR="00343DC0" w:rsidRDefault="00000000">
      <w:r>
        <w:t>{@rawXml}</w:t>
      </w:r>
    </w:p>
    <w:p w:rsidR="00343DC0" w:rsidRDefault="00000000">
      <w:pPr>
        <w:jc w:val="center"/>
      </w:pPr>
      <w:r>
        <w:t xml:space="preserve">(Proceedings concluded at </w:t>
      </w:r>
      <w:r>
        <w:rPr>
          <w:lang w:bidi="en-US"/>
        </w:rPr>
        <w:t>{</w:t>
      </w:r>
      <w:proofErr w:type="spellStart"/>
      <w:r>
        <w:rPr>
          <w:lang w:bidi="en-US"/>
        </w:rPr>
        <w:t>end_time</w:t>
      </w:r>
      <w:proofErr w:type="spellEnd"/>
      <w:r>
        <w:rPr>
          <w:lang w:bidi="en-US"/>
        </w:rPr>
        <w:t>}</w:t>
      </w:r>
      <w:r>
        <w:t>)</w:t>
      </w:r>
    </w:p>
    <w:p w:rsidR="00343DC0" w:rsidRDefault="00000000">
      <w:pPr>
        <w:jc w:val="center"/>
      </w:pPr>
      <w:r>
        <w:t>(Read and Sign requested / Read and Sign waived</w:t>
      </w:r>
      <w:r>
        <w:rPr>
          <w:lang w:bidi="en-US"/>
        </w:rPr>
        <w:t>.</w:t>
      </w:r>
      <w:r>
        <w:t>)</w:t>
      </w:r>
    </w:p>
    <w:p w:rsidR="00343DC0" w:rsidRDefault="00000000">
      <w:pPr>
        <w:jc w:val="center"/>
        <w:rPr>
          <w:rFonts w:eastAsia="Courier New"/>
          <w:szCs w:val="24"/>
        </w:rPr>
      </w:pPr>
      <w:r>
        <w:rPr>
          <w:rFonts w:eastAsia="Courier New"/>
          <w:szCs w:val="24"/>
        </w:rPr>
        <w:t>* * * * *</w:t>
      </w:r>
    </w:p>
    <w:p w:rsidR="00343DC0" w:rsidRDefault="00343DC0">
      <w:pPr>
        <w:pStyle w:val="QAFollowingParagraph"/>
        <w:ind w:firstLine="0"/>
      </w:pPr>
    </w:p>
    <w:p w:rsidR="00343DC0" w:rsidRDefault="00343DC0">
      <w:pPr>
        <w:pStyle w:val="QAFollowingParagraph"/>
        <w:ind w:firstLine="0"/>
      </w:pPr>
    </w:p>
    <w:p w:rsidR="00343DC0" w:rsidRDefault="00343DC0">
      <w:pPr>
        <w:pStyle w:val="QAFollowingParagraph"/>
        <w:ind w:firstLine="0"/>
      </w:pPr>
    </w:p>
    <w:p w:rsidR="00343DC0" w:rsidRDefault="00343DC0">
      <w:pPr>
        <w:pStyle w:val="QAFollowingParagraph"/>
        <w:ind w:firstLine="0"/>
      </w:pPr>
    </w:p>
    <w:p w:rsidR="00343DC0" w:rsidRDefault="00343DC0">
      <w:pPr>
        <w:pStyle w:val="QAFollowingParagraph"/>
        <w:ind w:firstLine="0"/>
      </w:pPr>
    </w:p>
    <w:p w:rsidR="00343DC0" w:rsidRDefault="00343DC0">
      <w:pPr>
        <w:pStyle w:val="QAFollowingParagraph"/>
        <w:ind w:firstLine="0"/>
      </w:pPr>
    </w:p>
    <w:p w:rsidR="00343DC0" w:rsidRDefault="00343DC0">
      <w:pPr>
        <w:pStyle w:val="QAFollowingParagraph"/>
        <w:ind w:firstLine="0"/>
      </w:pPr>
    </w:p>
    <w:p w:rsidR="00343DC0" w:rsidRDefault="00343DC0">
      <w:pPr>
        <w:pStyle w:val="QAFollowingParagraph"/>
        <w:ind w:firstLine="0"/>
      </w:pPr>
    </w:p>
    <w:p w:rsidR="00343DC0" w:rsidRDefault="00343DC0">
      <w:pPr>
        <w:pStyle w:val="QAFollowingParagraph"/>
        <w:ind w:firstLine="0"/>
      </w:pPr>
    </w:p>
    <w:p w:rsidR="00343DC0" w:rsidRDefault="00343DC0">
      <w:pPr>
        <w:pStyle w:val="QAFollowingParagraph"/>
        <w:ind w:firstLine="0"/>
      </w:pPr>
    </w:p>
    <w:p w:rsidR="00343DC0" w:rsidRDefault="00343DC0">
      <w:pPr>
        <w:pStyle w:val="QAFollowingParagraph"/>
        <w:ind w:firstLine="0"/>
      </w:pPr>
    </w:p>
    <w:p w:rsidR="00343DC0" w:rsidRDefault="00343DC0">
      <w:pPr>
        <w:pStyle w:val="QAFollowingParagraph"/>
        <w:ind w:firstLine="0"/>
      </w:pPr>
    </w:p>
    <w:p w:rsidR="00343DC0" w:rsidRDefault="00343DC0">
      <w:pPr>
        <w:pStyle w:val="QAFollowingParagraph"/>
        <w:ind w:firstLine="0"/>
      </w:pPr>
    </w:p>
    <w:p w:rsidR="00343DC0" w:rsidRDefault="00343DC0">
      <w:pPr>
        <w:pStyle w:val="QAFollowingParagraph"/>
        <w:ind w:firstLine="0"/>
      </w:pPr>
    </w:p>
    <w:p w:rsidR="00343DC0" w:rsidRDefault="00343DC0">
      <w:pPr>
        <w:pStyle w:val="QAFollowingParagraph"/>
        <w:ind w:firstLine="0"/>
      </w:pPr>
    </w:p>
    <w:p w:rsidR="00343DC0" w:rsidRDefault="00343DC0">
      <w:pPr>
        <w:rPr>
          <w:rFonts w:eastAsia="Courier New"/>
          <w:szCs w:val="24"/>
        </w:rPr>
      </w:pPr>
    </w:p>
    <w:p w:rsidR="00343DC0" w:rsidRDefault="00343DC0">
      <w:pPr>
        <w:rPr>
          <w:rFonts w:eastAsia="Courier New"/>
          <w:szCs w:val="24"/>
        </w:rPr>
      </w:pPr>
    </w:p>
    <w:p w:rsidR="00343DC0" w:rsidRDefault="00343DC0">
      <w:pPr>
        <w:pStyle w:val="ESnormal"/>
        <w:spacing w:line="504" w:lineRule="exact"/>
      </w:pPr>
    </w:p>
    <w:p w:rsidR="00343DC0" w:rsidRDefault="00343DC0">
      <w:pPr>
        <w:pStyle w:val="ESnormal"/>
        <w:spacing w:line="504" w:lineRule="exact"/>
      </w:pPr>
    </w:p>
    <w:p w:rsidR="00343DC0" w:rsidRDefault="00343DC0">
      <w:pPr>
        <w:pStyle w:val="ESnormal"/>
        <w:spacing w:line="504" w:lineRule="exact"/>
      </w:pPr>
    </w:p>
    <w:p w:rsidR="00343DC0" w:rsidRDefault="00343DC0">
      <w:pPr>
        <w:pStyle w:val="ESnormal"/>
        <w:spacing w:line="504" w:lineRule="exact"/>
      </w:pPr>
    </w:p>
    <w:p w:rsidR="00343DC0" w:rsidRDefault="00000000">
      <w:pPr>
        <w:pStyle w:val="ESnormal"/>
        <w:spacing w:line="504" w:lineRule="exact"/>
        <w:jc w:val="center"/>
      </w:pPr>
      <w:r>
        <w:t>CERTIFICATE OF NOTARY PUBLIC</w:t>
      </w:r>
    </w:p>
    <w:p w:rsidR="00343DC0" w:rsidRDefault="00343DC0">
      <w:pPr>
        <w:pStyle w:val="ESnormal"/>
        <w:spacing w:line="504" w:lineRule="exact"/>
      </w:pPr>
    </w:p>
    <w:p w:rsidR="00343DC0" w:rsidRDefault="00000000">
      <w:pPr>
        <w:pStyle w:val="ESnormal"/>
        <w:spacing w:line="504" w:lineRule="exact"/>
      </w:pPr>
      <w:r>
        <w:t>State of {state</w:t>
      </w:r>
      <w:proofErr w:type="gramStart"/>
      <w:r>
        <w:t>} )</w:t>
      </w:r>
      <w:proofErr w:type="gramEnd"/>
    </w:p>
    <w:p w:rsidR="00343DC0" w:rsidRDefault="00000000">
      <w:pPr>
        <w:pStyle w:val="ESnormal"/>
        <w:spacing w:line="504" w:lineRule="exact"/>
      </w:pPr>
      <w:r>
        <w:t>County of {</w:t>
      </w:r>
      <w:proofErr w:type="gramStart"/>
      <w:r>
        <w:t>county}  )</w:t>
      </w:r>
      <w:proofErr w:type="gramEnd"/>
    </w:p>
    <w:p w:rsidR="00343DC0" w:rsidRDefault="00343DC0">
      <w:pPr>
        <w:pStyle w:val="ESnormal"/>
        <w:spacing w:line="504" w:lineRule="exact"/>
      </w:pPr>
    </w:p>
    <w:p w:rsidR="00343DC0" w:rsidRDefault="00000000">
      <w:pPr>
        <w:pStyle w:val="ESnormal"/>
        <w:spacing w:line="504" w:lineRule="exact"/>
      </w:pPr>
      <w:r>
        <w:tab/>
        <w:t xml:space="preserve">I hereby certify that on the {day} day of </w:t>
      </w:r>
      <w:r w:rsidR="00CB0576">
        <w:rPr>
          <w:rFonts w:eastAsia="Courier New"/>
        </w:rPr>
        <w:t>{month}, {year}</w:t>
      </w:r>
      <w:r>
        <w:t>, before me, a RON</w:t>
      </w:r>
      <w:r>
        <w:rPr>
          <w:color w:val="FF0000"/>
        </w:rPr>
        <w:t xml:space="preserve"> </w:t>
      </w:r>
      <w:r>
        <w:t>notary public for the State of {state}, {</w:t>
      </w:r>
      <w:proofErr w:type="spellStart"/>
      <w:r>
        <w:t>witness_name</w:t>
      </w:r>
      <w:proofErr w:type="spellEnd"/>
      <w:r>
        <w:t>} remotely appeared via videoconference, and prior to testifying, swore an oath, to tell the truth.</w:t>
      </w:r>
    </w:p>
    <w:p w:rsidR="00343DC0" w:rsidRDefault="00343DC0">
      <w:pPr>
        <w:pStyle w:val="ESnormal"/>
        <w:spacing w:line="504" w:lineRule="exact"/>
      </w:pPr>
    </w:p>
    <w:p w:rsidR="00343DC0" w:rsidRDefault="00000000">
      <w:pPr>
        <w:pStyle w:val="ESnormal"/>
        <w:spacing w:line="504" w:lineRule="exact"/>
      </w:pPr>
      <w:r>
        <w:tab/>
        <w:t xml:space="preserve">DATED </w:t>
      </w:r>
      <w:proofErr w:type="gramStart"/>
      <w:r>
        <w:t>this</w:t>
      </w:r>
      <w:r w:rsidR="007555ED">
        <w:t xml:space="preserve">  </w:t>
      </w:r>
      <w:r>
        <w:t>day</w:t>
      </w:r>
      <w:proofErr w:type="gramEnd"/>
      <w:r>
        <w:t xml:space="preserve"> </w:t>
      </w:r>
      <w:r w:rsidR="00823B5F">
        <w:rPr>
          <w:rFonts w:eastAsia="Courier New"/>
        </w:rPr>
        <w:t>of {month}, {year}</w:t>
      </w:r>
      <w:r>
        <w:t>.</w:t>
      </w:r>
    </w:p>
    <w:p w:rsidR="00343DC0" w:rsidRDefault="00343DC0">
      <w:pPr>
        <w:pStyle w:val="ESnormal"/>
        <w:spacing w:line="504" w:lineRule="exact"/>
      </w:pPr>
    </w:p>
    <w:p w:rsidR="00343DC0" w:rsidRDefault="00343DC0">
      <w:pPr>
        <w:pStyle w:val="ESnormal"/>
        <w:spacing w:line="504" w:lineRule="exact"/>
      </w:pPr>
    </w:p>
    <w:p w:rsidR="00343DC0" w:rsidRDefault="00000000">
      <w:pPr>
        <w:pStyle w:val="ESnormal"/>
        <w:spacing w:line="504" w:lineRule="exact"/>
      </w:pPr>
      <w:r>
        <w:tab/>
      </w:r>
      <w:r>
        <w:tab/>
      </w:r>
      <w:r>
        <w:tab/>
      </w:r>
      <w:r>
        <w:tab/>
        <w:t>_______________________________</w:t>
      </w:r>
    </w:p>
    <w:p w:rsidR="00343DC0" w:rsidRDefault="00000000">
      <w:pPr>
        <w:pStyle w:val="ESnormal"/>
        <w:spacing w:line="504" w:lineRule="exact"/>
      </w:pPr>
      <w:r>
        <w:tab/>
      </w:r>
      <w:r>
        <w:tab/>
        <w:t xml:space="preserve"> </w:t>
      </w:r>
      <w:r>
        <w:tab/>
      </w:r>
      <w:r>
        <w:tab/>
        <w:t>{</w:t>
      </w:r>
      <w:proofErr w:type="spellStart"/>
      <w:r>
        <w:t>notary_name</w:t>
      </w:r>
      <w:proofErr w:type="spellEnd"/>
      <w:r>
        <w:t xml:space="preserve">} </w:t>
      </w:r>
    </w:p>
    <w:p w:rsidR="00343DC0" w:rsidRDefault="00000000">
      <w:pPr>
        <w:pStyle w:val="ESnormal"/>
        <w:spacing w:line="504" w:lineRule="exact"/>
      </w:pPr>
      <w:r>
        <w:tab/>
      </w:r>
      <w:r>
        <w:tab/>
      </w:r>
      <w:r>
        <w:tab/>
      </w:r>
      <w:r>
        <w:tab/>
      </w:r>
      <w:r>
        <w:rPr>
          <w:color w:val="000000" w:themeColor="text1"/>
        </w:rPr>
        <w:t xml:space="preserve">RON </w:t>
      </w:r>
      <w:r>
        <w:t>Notary Public</w:t>
      </w:r>
    </w:p>
    <w:p w:rsidR="00343DC0" w:rsidRDefault="00000000">
      <w:pPr>
        <w:pStyle w:val="ESnormal"/>
        <w:spacing w:line="504" w:lineRule="exact"/>
      </w:pPr>
      <w:r>
        <w:tab/>
      </w:r>
      <w:r>
        <w:tab/>
      </w:r>
      <w:r>
        <w:tab/>
      </w:r>
      <w:r>
        <w:tab/>
        <w:t>State of {state}</w:t>
      </w:r>
    </w:p>
    <w:p w:rsidR="00343DC0" w:rsidRDefault="00000000">
      <w:pPr>
        <w:pStyle w:val="ESnormal"/>
        <w:spacing w:line="504" w:lineRule="exact"/>
      </w:pPr>
      <w:r>
        <w:tab/>
      </w:r>
      <w:r>
        <w:tab/>
      </w:r>
      <w:r>
        <w:tab/>
      </w:r>
      <w:r>
        <w:tab/>
      </w:r>
      <w:r>
        <w:rPr>
          <w:lang w:val="fr-FR"/>
        </w:rPr>
        <w:t>Commission No</w:t>
      </w:r>
      <w:proofErr w:type="gramStart"/>
      <w:r>
        <w:rPr>
          <w:lang w:val="fr-FR"/>
        </w:rPr>
        <w:t>.:</w:t>
      </w:r>
      <w:proofErr w:type="gramEnd"/>
      <w:r>
        <w:rPr>
          <w:lang w:val="fr-FR"/>
        </w:rPr>
        <w:t xml:space="preserve"> </w:t>
      </w:r>
      <w:r>
        <w:t>{</w:t>
      </w:r>
      <w:proofErr w:type="spellStart"/>
      <w:r>
        <w:t>comm_no</w:t>
      </w:r>
      <w:proofErr w:type="spellEnd"/>
      <w:r>
        <w:t>}</w:t>
      </w:r>
    </w:p>
    <w:p w:rsidR="00343DC0" w:rsidRDefault="00000000">
      <w:pPr>
        <w:pStyle w:val="ESnormal"/>
        <w:spacing w:line="504" w:lineRule="exact"/>
        <w:rPr>
          <w:lang w:val="fr-FR"/>
        </w:rPr>
      </w:pPr>
      <w:r>
        <w:rPr>
          <w:lang w:val="fr-FR"/>
        </w:rPr>
        <w:tab/>
      </w:r>
      <w:r>
        <w:rPr>
          <w:lang w:val="fr-FR"/>
        </w:rPr>
        <w:tab/>
      </w:r>
      <w:r>
        <w:rPr>
          <w:lang w:val="fr-FR"/>
        </w:rPr>
        <w:tab/>
      </w:r>
      <w:r>
        <w:rPr>
          <w:lang w:val="fr-FR"/>
        </w:rPr>
        <w:tab/>
        <w:t xml:space="preserve">Commission </w:t>
      </w:r>
      <w:proofErr w:type="gramStart"/>
      <w:r>
        <w:rPr>
          <w:lang w:val="fr-FR"/>
        </w:rPr>
        <w:t>Expiration:</w:t>
      </w:r>
      <w:proofErr w:type="gramEnd"/>
      <w:r>
        <w:rPr>
          <w:lang w:val="fr-FR"/>
        </w:rPr>
        <w:t xml:space="preserve"> </w:t>
      </w:r>
      <w:r>
        <w:t>{</w:t>
      </w:r>
      <w:proofErr w:type="spellStart"/>
      <w:r>
        <w:t>comm_exp</w:t>
      </w:r>
      <w:proofErr w:type="spellEnd"/>
      <w:r>
        <w:t>}</w:t>
      </w:r>
      <w:r>
        <w:rPr>
          <w:lang w:val="fr-FR"/>
        </w:rPr>
        <w:t xml:space="preserve"> </w:t>
      </w:r>
    </w:p>
    <w:p w:rsidR="00343DC0" w:rsidRDefault="00343DC0">
      <w:pPr>
        <w:pStyle w:val="ESnormal"/>
        <w:spacing w:line="504" w:lineRule="exact"/>
        <w:rPr>
          <w:lang w:val="fr-FR"/>
        </w:rPr>
      </w:pPr>
    </w:p>
    <w:p w:rsidR="00343DC0" w:rsidRDefault="00343DC0">
      <w:pPr>
        <w:rPr>
          <w:lang w:val="fr-FR"/>
        </w:rPr>
      </w:pPr>
    </w:p>
    <w:p w:rsidR="00343DC0" w:rsidRDefault="00343DC0">
      <w:pPr>
        <w:rPr>
          <w:lang w:val="fr-FR"/>
        </w:rPr>
      </w:pPr>
    </w:p>
    <w:p w:rsidR="00343DC0" w:rsidRDefault="00343DC0">
      <w:pPr>
        <w:rPr>
          <w:lang w:val="fr-FR"/>
        </w:rPr>
      </w:pPr>
    </w:p>
    <w:p w:rsidR="0083102B" w:rsidRDefault="0083102B">
      <w:pPr>
        <w:rPr>
          <w:lang w:val="fr-FR"/>
        </w:rPr>
      </w:pPr>
    </w:p>
    <w:p w:rsidR="00343DC0" w:rsidRDefault="00343DC0">
      <w:pPr>
        <w:jc w:val="right"/>
        <w:rPr>
          <w:sz w:val="20"/>
          <w:szCs w:val="20"/>
          <w:lang w:val="fr-FR"/>
        </w:rPr>
      </w:pPr>
    </w:p>
    <w:p w:rsidR="00343DC0" w:rsidRDefault="00343DC0">
      <w:pPr>
        <w:rPr>
          <w:rFonts w:eastAsia="Courier New"/>
          <w:szCs w:val="24"/>
          <w:lang w:val="fr-FR"/>
        </w:rPr>
      </w:pPr>
    </w:p>
    <w:p w:rsidR="00343DC0" w:rsidRDefault="00000000">
      <w:pPr>
        <w:jc w:val="center"/>
        <w:rPr>
          <w:rFonts w:eastAsia="Courier New"/>
          <w:szCs w:val="24"/>
        </w:rPr>
      </w:pPr>
      <w:r>
        <w:rPr>
          <w:rFonts w:eastAsia="Courier New"/>
          <w:szCs w:val="24"/>
        </w:rPr>
        <w:t xml:space="preserve">CERTIFICATE OF </w:t>
      </w:r>
      <w:r w:rsidR="008F7D22">
        <w:rPr>
          <w:rFonts w:eastAsia="Courier New"/>
          <w:szCs w:val="24"/>
        </w:rPr>
        <w:t>PROCEEDINGS OFFICER</w:t>
      </w:r>
    </w:p>
    <w:p w:rsidR="00343DC0" w:rsidRDefault="00343DC0">
      <w:pPr>
        <w:jc w:val="center"/>
        <w:rPr>
          <w:rFonts w:eastAsia="Courier New"/>
          <w:szCs w:val="24"/>
        </w:rPr>
      </w:pPr>
    </w:p>
    <w:p w:rsidR="00343DC0" w:rsidRDefault="00000000">
      <w:pPr>
        <w:rPr>
          <w:rFonts w:eastAsia="Courier New"/>
          <w:szCs w:val="24"/>
        </w:rPr>
      </w:pPr>
      <w:r>
        <w:rPr>
          <w:rFonts w:eastAsia="Courier New"/>
          <w:szCs w:val="24"/>
        </w:rPr>
        <w:tab/>
      </w:r>
      <w:r>
        <w:rPr>
          <w:rFonts w:eastAsia="Courier New"/>
          <w:szCs w:val="24"/>
        </w:rPr>
        <w:tab/>
        <w:t>I, {</w:t>
      </w:r>
      <w:proofErr w:type="spellStart"/>
      <w:r>
        <w:rPr>
          <w:rFonts w:eastAsia="Courier New"/>
          <w:szCs w:val="24"/>
        </w:rPr>
        <w:t>reporter_name</w:t>
      </w:r>
      <w:proofErr w:type="spellEnd"/>
      <w:r>
        <w:rPr>
          <w:rFonts w:eastAsia="Courier New"/>
          <w:szCs w:val="24"/>
        </w:rPr>
        <w:t>}, hereby certify:</w:t>
      </w:r>
    </w:p>
    <w:p w:rsidR="00343DC0" w:rsidRDefault="00000000">
      <w:pPr>
        <w:rPr>
          <w:rFonts w:eastAsia="Courier New"/>
          <w:szCs w:val="24"/>
        </w:rPr>
      </w:pPr>
      <w:r>
        <w:rPr>
          <w:rFonts w:eastAsia="Courier New"/>
          <w:szCs w:val="24"/>
        </w:rPr>
        <w:tab/>
      </w:r>
      <w:r>
        <w:rPr>
          <w:rFonts w:eastAsia="Courier New"/>
          <w:szCs w:val="24"/>
        </w:rPr>
        <w:tab/>
        <w:t>That the foregoing proceedings were taken before me at the time and place therein set forth;</w:t>
      </w:r>
    </w:p>
    <w:p w:rsidR="00343DC0" w:rsidRDefault="00000000">
      <w:pPr>
        <w:rPr>
          <w:rFonts w:eastAsia="Courier New"/>
          <w:szCs w:val="24"/>
        </w:rPr>
      </w:pPr>
      <w:r>
        <w:rPr>
          <w:rFonts w:eastAsia="Courier New"/>
          <w:szCs w:val="24"/>
        </w:rPr>
        <w:tab/>
      </w:r>
      <w:r>
        <w:rPr>
          <w:rFonts w:eastAsia="Courier New"/>
          <w:szCs w:val="24"/>
        </w:rPr>
        <w:tab/>
        <w:t>That the proceedings were recorded by me and thereafter formatted into a full, true, and correct transcript of same;</w:t>
      </w:r>
    </w:p>
    <w:p w:rsidR="00343DC0" w:rsidRDefault="00000000">
      <w:pPr>
        <w:rPr>
          <w:rFonts w:eastAsia="Courier New"/>
          <w:szCs w:val="24"/>
        </w:rPr>
      </w:pPr>
      <w:r>
        <w:rPr>
          <w:rFonts w:eastAsia="Courier New"/>
          <w:szCs w:val="24"/>
        </w:rPr>
        <w:tab/>
      </w:r>
      <w:r>
        <w:rPr>
          <w:rFonts w:eastAsia="Courier New"/>
          <w:szCs w:val="24"/>
        </w:rPr>
        <w:tab/>
        <w:t>I further certify that I am neither counsel for nor related to any parties to said action, nor in any way interested in the outcome thereof.</w:t>
      </w:r>
    </w:p>
    <w:p w:rsidR="00343DC0" w:rsidRDefault="00343DC0">
      <w:pPr>
        <w:rPr>
          <w:rFonts w:eastAsia="Courier New"/>
          <w:szCs w:val="24"/>
        </w:rPr>
      </w:pPr>
    </w:p>
    <w:p w:rsidR="00343DC0" w:rsidRDefault="00000000">
      <w:pPr>
        <w:rPr>
          <w:rFonts w:eastAsia="Courier New"/>
          <w:szCs w:val="24"/>
        </w:rPr>
      </w:pPr>
      <w:r>
        <w:rPr>
          <w:rFonts w:eastAsia="Courier New"/>
          <w:szCs w:val="24"/>
        </w:rPr>
        <w:tab/>
      </w:r>
      <w:r>
        <w:rPr>
          <w:rFonts w:eastAsia="Courier New"/>
          <w:szCs w:val="24"/>
        </w:rPr>
        <w:tab/>
        <w:t xml:space="preserve">DATED, </w:t>
      </w:r>
      <w:proofErr w:type="gramStart"/>
      <w:r>
        <w:rPr>
          <w:rFonts w:eastAsia="Courier New"/>
          <w:szCs w:val="24"/>
        </w:rPr>
        <w:t>this</w:t>
      </w:r>
      <w:r w:rsidR="00331A4A">
        <w:rPr>
          <w:rFonts w:eastAsia="Courier New"/>
          <w:szCs w:val="24"/>
        </w:rPr>
        <w:t xml:space="preserve">  </w:t>
      </w:r>
      <w:r>
        <w:rPr>
          <w:rFonts w:eastAsia="Courier New"/>
          <w:szCs w:val="24"/>
        </w:rPr>
        <w:t>day</w:t>
      </w:r>
      <w:proofErr w:type="gramEnd"/>
      <w:r>
        <w:rPr>
          <w:rFonts w:eastAsia="Courier New"/>
          <w:szCs w:val="24"/>
        </w:rPr>
        <w:t xml:space="preserve"> of {month</w:t>
      </w:r>
      <w:r w:rsidR="003D146E">
        <w:rPr>
          <w:rFonts w:eastAsia="Courier New"/>
          <w:szCs w:val="24"/>
        </w:rPr>
        <w:t>}, {</w:t>
      </w:r>
      <w:r>
        <w:rPr>
          <w:rFonts w:eastAsia="Courier New"/>
          <w:szCs w:val="24"/>
        </w:rPr>
        <w:t>year}.</w:t>
      </w:r>
    </w:p>
    <w:p w:rsidR="00343DC0" w:rsidRDefault="00343DC0">
      <w:pPr>
        <w:rPr>
          <w:rFonts w:eastAsia="Courier New"/>
          <w:szCs w:val="24"/>
        </w:rPr>
      </w:pPr>
    </w:p>
    <w:p w:rsidR="00343DC0" w:rsidRDefault="00343DC0">
      <w:pPr>
        <w:rPr>
          <w:rFonts w:eastAsia="Courier New"/>
          <w:szCs w:val="24"/>
        </w:rPr>
      </w:pPr>
    </w:p>
    <w:p w:rsidR="00343DC0" w:rsidRDefault="00000000">
      <w:pPr>
        <w:rPr>
          <w:rFonts w:eastAsia="Courier New"/>
          <w:szCs w:val="24"/>
        </w:rPr>
      </w:pPr>
      <w:r>
        <w:rPr>
          <w:rFonts w:eastAsia="Courier New"/>
          <w:szCs w:val="24"/>
        </w:rPr>
        <w:t xml:space="preserve"> </w:t>
      </w:r>
      <w:r>
        <w:rPr>
          <w:rFonts w:eastAsia="Courier New"/>
          <w:szCs w:val="24"/>
        </w:rPr>
        <w:tab/>
      </w:r>
      <w:r>
        <w:rPr>
          <w:rFonts w:eastAsia="Courier New"/>
          <w:szCs w:val="24"/>
        </w:rPr>
        <w:tab/>
      </w:r>
      <w:r>
        <w:rPr>
          <w:rFonts w:eastAsia="Courier New"/>
          <w:szCs w:val="24"/>
        </w:rPr>
        <w:tab/>
      </w:r>
      <w:r>
        <w:rPr>
          <w:rFonts w:eastAsia="Courier New"/>
          <w:szCs w:val="24"/>
        </w:rPr>
        <w:tab/>
        <w:t>______________________________</w:t>
      </w:r>
    </w:p>
    <w:p w:rsidR="00343DC0" w:rsidRDefault="00000000">
      <w:pPr>
        <w:rPr>
          <w:rFonts w:eastAsia="Courier New"/>
          <w:szCs w:val="24"/>
        </w:rPr>
      </w:pPr>
      <w:r>
        <w:rPr>
          <w:rFonts w:eastAsia="Courier New"/>
          <w:szCs w:val="24"/>
        </w:rPr>
        <w:tab/>
      </w:r>
      <w:r>
        <w:rPr>
          <w:rFonts w:eastAsia="Courier New"/>
          <w:szCs w:val="24"/>
        </w:rPr>
        <w:tab/>
      </w:r>
      <w:r>
        <w:rPr>
          <w:rFonts w:eastAsia="Courier New"/>
          <w:szCs w:val="24"/>
        </w:rPr>
        <w:tab/>
      </w:r>
      <w:r>
        <w:rPr>
          <w:rFonts w:eastAsia="Courier New"/>
          <w:szCs w:val="24"/>
        </w:rPr>
        <w:tab/>
        <w:t>{</w:t>
      </w:r>
      <w:proofErr w:type="spellStart"/>
      <w:r>
        <w:rPr>
          <w:rFonts w:eastAsia="Courier New"/>
          <w:szCs w:val="24"/>
        </w:rPr>
        <w:t>reporter_name</w:t>
      </w:r>
      <w:proofErr w:type="spellEnd"/>
      <w:r>
        <w:rPr>
          <w:rFonts w:eastAsia="Courier New"/>
          <w:szCs w:val="24"/>
        </w:rPr>
        <w:t>}</w:t>
      </w:r>
    </w:p>
    <w:p w:rsidR="00434EF7" w:rsidRDefault="00434EF7">
      <w:pPr>
        <w:rPr>
          <w:rFonts w:eastAsia="Courier New"/>
          <w:szCs w:val="24"/>
        </w:rPr>
      </w:pPr>
      <w:r>
        <w:tab/>
      </w:r>
      <w:r>
        <w:tab/>
      </w:r>
      <w:r>
        <w:tab/>
      </w:r>
      <w:r>
        <w:tab/>
        <w:t>{</w:t>
      </w:r>
      <w:proofErr w:type="spellStart"/>
      <w:r>
        <w:t>reporter_id</w:t>
      </w:r>
      <w:proofErr w:type="spellEnd"/>
      <w:r>
        <w:t>}</w:t>
      </w:r>
    </w:p>
    <w:p w:rsidR="00343DC0" w:rsidRDefault="00000000">
      <w:pPr>
        <w:rPr>
          <w:rFonts w:eastAsia="Courier New"/>
          <w:szCs w:val="24"/>
        </w:rPr>
      </w:pPr>
      <w:r>
        <w:rPr>
          <w:rFonts w:eastAsia="Courier New"/>
          <w:szCs w:val="24"/>
        </w:rPr>
        <w:tab/>
      </w:r>
      <w:r>
        <w:rPr>
          <w:rFonts w:eastAsia="Courier New"/>
          <w:szCs w:val="24"/>
        </w:rPr>
        <w:tab/>
      </w:r>
      <w:r>
        <w:rPr>
          <w:rFonts w:eastAsia="Courier New"/>
          <w:szCs w:val="24"/>
        </w:rPr>
        <w:tab/>
      </w:r>
      <w:r>
        <w:rPr>
          <w:rFonts w:eastAsia="Courier New"/>
          <w:szCs w:val="24"/>
        </w:rPr>
        <w:tab/>
      </w:r>
      <w:ins w:id="0" w:author="Santosh Mamadpalli" w:date="2024-08-10T04:39:00Z" w16du:dateUtc="2024-08-10T11:39:00Z">
        <w:r w:rsidR="001E098D">
          <w:rPr>
            <w:rFonts w:eastAsia="Courier New"/>
            <w:szCs w:val="24"/>
          </w:rPr>
          <w:t>Proceedings Officer</w:t>
        </w:r>
      </w:ins>
      <w:r>
        <w:rPr>
          <w:rFonts w:eastAsia="Courier New"/>
          <w:szCs w:val="24"/>
        </w:rPr>
        <w:t xml:space="preserve"> </w:t>
      </w:r>
    </w:p>
    <w:p w:rsidR="00343DC0" w:rsidRDefault="00343DC0">
      <w:pPr>
        <w:rPr>
          <w:rFonts w:eastAsia="Courier New"/>
          <w:szCs w:val="24"/>
        </w:rPr>
      </w:pPr>
    </w:p>
    <w:p w:rsidR="00343DC0" w:rsidRDefault="00343DC0">
      <w:pPr>
        <w:rPr>
          <w:rFonts w:eastAsia="Courier New"/>
          <w:szCs w:val="24"/>
        </w:rPr>
      </w:pPr>
    </w:p>
    <w:p w:rsidR="00343DC0" w:rsidRDefault="00343DC0">
      <w:pPr>
        <w:rPr>
          <w:rFonts w:eastAsia="Courier New"/>
          <w:szCs w:val="24"/>
        </w:rPr>
      </w:pPr>
    </w:p>
    <w:p w:rsidR="00343DC0" w:rsidRDefault="00343DC0">
      <w:pPr>
        <w:rPr>
          <w:rFonts w:eastAsia="Courier New"/>
          <w:szCs w:val="24"/>
        </w:rPr>
      </w:pPr>
    </w:p>
    <w:p w:rsidR="00343DC0" w:rsidRDefault="00343DC0">
      <w:pPr>
        <w:rPr>
          <w:rFonts w:eastAsia="Courier New"/>
          <w:szCs w:val="24"/>
        </w:rPr>
      </w:pPr>
    </w:p>
    <w:p w:rsidR="00343DC0" w:rsidRDefault="00343DC0">
      <w:pPr>
        <w:rPr>
          <w:rFonts w:eastAsia="Courier New"/>
          <w:szCs w:val="24"/>
        </w:rPr>
      </w:pPr>
    </w:p>
    <w:p w:rsidR="00343DC0" w:rsidRDefault="00000000">
      <w:pPr>
        <w:pStyle w:val="NoSpacing"/>
        <w:spacing w:line="504" w:lineRule="exact"/>
        <w:contextualSpacing w:val="0"/>
        <w:jc w:val="center"/>
        <w:rPr>
          <w:sz w:val="24"/>
          <w:szCs w:val="24"/>
        </w:rPr>
      </w:pPr>
      <w:r>
        <w:rPr>
          <w:sz w:val="24"/>
          <w:szCs w:val="24"/>
        </w:rPr>
        <w:t>A C K N O W L E D G E M E N T</w:t>
      </w:r>
    </w:p>
    <w:p w:rsidR="00343DC0" w:rsidRDefault="00343DC0">
      <w:pPr>
        <w:pStyle w:val="NoSpacing"/>
        <w:spacing w:line="504" w:lineRule="exact"/>
        <w:contextualSpacing w:val="0"/>
        <w:rPr>
          <w:sz w:val="24"/>
          <w:szCs w:val="24"/>
        </w:rPr>
      </w:pPr>
    </w:p>
    <w:p w:rsidR="00343DC0" w:rsidRDefault="00000000">
      <w:pPr>
        <w:pStyle w:val="NoSpacing"/>
        <w:spacing w:line="504" w:lineRule="exact"/>
        <w:contextualSpacing w:val="0"/>
        <w:rPr>
          <w:sz w:val="24"/>
          <w:szCs w:val="24"/>
        </w:rPr>
      </w:pPr>
      <w:r>
        <w:rPr>
          <w:sz w:val="24"/>
          <w:szCs w:val="24"/>
        </w:rPr>
        <w:tab/>
      </w:r>
      <w:r>
        <w:rPr>
          <w:sz w:val="24"/>
          <w:szCs w:val="24"/>
        </w:rPr>
        <w:tab/>
        <w:t>I do hereby certify that having been first duly sworn to testify to the truth, I gave the above testimony on {</w:t>
      </w:r>
      <w:r w:rsidR="00CF58CB">
        <w:rPr>
          <w:sz w:val="24"/>
          <w:szCs w:val="24"/>
        </w:rPr>
        <w:t>month</w:t>
      </w:r>
      <w:r>
        <w:rPr>
          <w:sz w:val="24"/>
          <w:szCs w:val="24"/>
        </w:rPr>
        <w:t>}</w:t>
      </w:r>
      <w:r w:rsidR="00CF58CB">
        <w:rPr>
          <w:sz w:val="24"/>
          <w:szCs w:val="24"/>
        </w:rPr>
        <w:t xml:space="preserve"> {day}, {year}</w:t>
      </w:r>
      <w:r>
        <w:rPr>
          <w:sz w:val="24"/>
          <w:szCs w:val="24"/>
        </w:rPr>
        <w:t xml:space="preserve">.  </w:t>
      </w:r>
    </w:p>
    <w:p w:rsidR="00343DC0" w:rsidRDefault="00343DC0">
      <w:pPr>
        <w:pStyle w:val="NoSpacing"/>
        <w:spacing w:line="504" w:lineRule="exact"/>
        <w:contextualSpacing w:val="0"/>
        <w:rPr>
          <w:sz w:val="24"/>
          <w:szCs w:val="24"/>
        </w:rPr>
      </w:pPr>
    </w:p>
    <w:p w:rsidR="00343DC0" w:rsidRDefault="00000000">
      <w:pPr>
        <w:pStyle w:val="NoSpacing"/>
        <w:spacing w:line="504" w:lineRule="exact"/>
        <w:contextualSpacing w:val="0"/>
        <w:rPr>
          <w:sz w:val="24"/>
          <w:szCs w:val="24"/>
        </w:rPr>
      </w:pPr>
      <w:r>
        <w:rPr>
          <w:sz w:val="24"/>
          <w:szCs w:val="24"/>
        </w:rPr>
        <w:tab/>
      </w:r>
      <w:r>
        <w:rPr>
          <w:sz w:val="24"/>
          <w:szCs w:val="24"/>
        </w:rPr>
        <w:tab/>
        <w:t>I further certify that the foregoing transcript is a true and correct transcript of the testimony given by me at the time and placed specified.</w:t>
      </w:r>
    </w:p>
    <w:p w:rsidR="00343DC0" w:rsidRDefault="00343DC0">
      <w:pPr>
        <w:pStyle w:val="NoSpacing"/>
        <w:spacing w:line="504" w:lineRule="exact"/>
        <w:contextualSpacing w:val="0"/>
        <w:rPr>
          <w:sz w:val="24"/>
          <w:szCs w:val="24"/>
        </w:rPr>
      </w:pPr>
    </w:p>
    <w:p w:rsidR="00343DC0" w:rsidRDefault="00343DC0">
      <w:pPr>
        <w:pStyle w:val="NoSpacing"/>
        <w:spacing w:line="504" w:lineRule="exact"/>
        <w:contextualSpacing w:val="0"/>
        <w:rPr>
          <w:sz w:val="24"/>
          <w:szCs w:val="24"/>
        </w:rPr>
      </w:pPr>
    </w:p>
    <w:p w:rsidR="00343DC0" w:rsidRDefault="00000000">
      <w:pPr>
        <w:pStyle w:val="NoSpacing"/>
        <w:spacing w:line="504" w:lineRule="exact"/>
        <w:contextualSpacing w:val="0"/>
        <w:jc w:val="right"/>
        <w:rPr>
          <w:sz w:val="24"/>
          <w:szCs w:val="24"/>
        </w:rPr>
      </w:pPr>
      <w:r>
        <w:rPr>
          <w:sz w:val="24"/>
          <w:szCs w:val="24"/>
        </w:rPr>
        <w:t>_____________________________</w:t>
      </w:r>
    </w:p>
    <w:p w:rsidR="00343DC0" w:rsidRDefault="00000000">
      <w:pPr>
        <w:pStyle w:val="NoSpacing"/>
        <w:spacing w:line="504" w:lineRule="exact"/>
        <w:contextualSpacing w:val="0"/>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   {</w:t>
      </w:r>
      <w:proofErr w:type="spellStart"/>
      <w:r>
        <w:rPr>
          <w:sz w:val="24"/>
          <w:szCs w:val="24"/>
        </w:rPr>
        <w:t>witness_name</w:t>
      </w:r>
      <w:proofErr w:type="spellEnd"/>
      <w:r>
        <w:rPr>
          <w:sz w:val="24"/>
          <w:szCs w:val="24"/>
        </w:rPr>
        <w:t xml:space="preserve">} </w:t>
      </w:r>
    </w:p>
    <w:p w:rsidR="00343DC0" w:rsidRDefault="00343DC0">
      <w:pPr>
        <w:pStyle w:val="NoSpacing"/>
        <w:spacing w:line="504" w:lineRule="exact"/>
        <w:contextualSpacing w:val="0"/>
        <w:rPr>
          <w:sz w:val="24"/>
          <w:szCs w:val="24"/>
        </w:rPr>
      </w:pPr>
    </w:p>
    <w:p w:rsidR="00343DC0" w:rsidRDefault="00000000">
      <w:pPr>
        <w:rPr>
          <w:szCs w:val="24"/>
        </w:rPr>
      </w:pPr>
      <w:r>
        <w:rPr>
          <w:szCs w:val="24"/>
        </w:rPr>
        <w:t>Sworn to before me this ___ day of _______________, 20__</w:t>
      </w:r>
    </w:p>
    <w:p w:rsidR="00343DC0" w:rsidRDefault="00343DC0">
      <w:pPr>
        <w:rPr>
          <w:szCs w:val="24"/>
        </w:rPr>
      </w:pPr>
    </w:p>
    <w:p w:rsidR="00343DC0" w:rsidRDefault="00343DC0">
      <w:pPr>
        <w:rPr>
          <w:szCs w:val="24"/>
        </w:rPr>
      </w:pPr>
    </w:p>
    <w:p w:rsidR="00343DC0" w:rsidRDefault="00000000">
      <w:pPr>
        <w:rPr>
          <w:szCs w:val="24"/>
        </w:rPr>
      </w:pPr>
      <w:r>
        <w:rPr>
          <w:szCs w:val="24"/>
        </w:rPr>
        <w:t>_____________________________</w:t>
      </w:r>
    </w:p>
    <w:p w:rsidR="00343DC0" w:rsidRDefault="00000000">
      <w:pPr>
        <w:pStyle w:val="NoSpacing"/>
        <w:spacing w:line="504" w:lineRule="exact"/>
        <w:contextualSpacing w:val="0"/>
        <w:rPr>
          <w:sz w:val="24"/>
          <w:szCs w:val="24"/>
        </w:rPr>
      </w:pPr>
      <w:r>
        <w:rPr>
          <w:sz w:val="24"/>
          <w:szCs w:val="24"/>
        </w:rPr>
        <w:t>Notary Public</w:t>
      </w:r>
    </w:p>
    <w:p w:rsidR="00343DC0" w:rsidRDefault="00343DC0">
      <w:pPr>
        <w:pStyle w:val="NoSpacing"/>
        <w:spacing w:line="504" w:lineRule="exact"/>
        <w:contextualSpacing w:val="0"/>
        <w:rPr>
          <w:sz w:val="24"/>
          <w:szCs w:val="24"/>
        </w:rPr>
      </w:pPr>
    </w:p>
    <w:p w:rsidR="00343DC0" w:rsidRDefault="00343DC0">
      <w:pPr>
        <w:pStyle w:val="NoSpacing"/>
        <w:spacing w:line="504" w:lineRule="exact"/>
        <w:contextualSpacing w:val="0"/>
        <w:rPr>
          <w:sz w:val="24"/>
          <w:szCs w:val="24"/>
        </w:rPr>
      </w:pPr>
    </w:p>
    <w:p w:rsidR="00343DC0" w:rsidRDefault="00343DC0">
      <w:pPr>
        <w:pStyle w:val="NoSpacing"/>
        <w:spacing w:line="504" w:lineRule="exact"/>
        <w:contextualSpacing w:val="0"/>
        <w:rPr>
          <w:sz w:val="24"/>
          <w:szCs w:val="24"/>
        </w:rPr>
      </w:pPr>
    </w:p>
    <w:p w:rsidR="00343DC0" w:rsidRDefault="00343DC0">
      <w:pPr>
        <w:pStyle w:val="NoSpacing"/>
        <w:spacing w:line="504" w:lineRule="exact"/>
        <w:contextualSpacing w:val="0"/>
        <w:rPr>
          <w:sz w:val="24"/>
          <w:szCs w:val="24"/>
        </w:rPr>
      </w:pPr>
    </w:p>
    <w:p w:rsidR="00343DC0" w:rsidRDefault="00343DC0">
      <w:pPr>
        <w:pStyle w:val="NoSpacing"/>
        <w:spacing w:line="504" w:lineRule="exact"/>
        <w:contextualSpacing w:val="0"/>
        <w:rPr>
          <w:sz w:val="24"/>
          <w:szCs w:val="24"/>
        </w:rPr>
      </w:pPr>
    </w:p>
    <w:p w:rsidR="00343DC0" w:rsidRDefault="00343DC0">
      <w:pPr>
        <w:pStyle w:val="NoSpacing"/>
        <w:spacing w:line="504" w:lineRule="exact"/>
        <w:contextualSpacing w:val="0"/>
        <w:rPr>
          <w:sz w:val="24"/>
          <w:szCs w:val="24"/>
        </w:rPr>
      </w:pPr>
    </w:p>
    <w:p w:rsidR="00343DC0" w:rsidRDefault="00343DC0">
      <w:pPr>
        <w:pStyle w:val="NoSpacing"/>
        <w:spacing w:line="504" w:lineRule="exact"/>
        <w:contextualSpacing w:val="0"/>
        <w:rPr>
          <w:sz w:val="24"/>
          <w:szCs w:val="24"/>
        </w:rPr>
        <w:sectPr w:rsidR="00343DC0">
          <w:headerReference w:type="default" r:id="rId7"/>
          <w:footerReference w:type="default" r:id="rId8"/>
          <w:type w:val="continuous"/>
          <w:pgSz w:w="12240" w:h="15840"/>
          <w:pgMar w:top="1440" w:right="1800" w:bottom="1656" w:left="2318" w:header="864" w:footer="576" w:gutter="0"/>
          <w:cols w:space="720"/>
        </w:sectPr>
      </w:pPr>
    </w:p>
    <w:p w:rsidR="00343DC0" w:rsidRDefault="00000000">
      <w:pPr>
        <w:pStyle w:val="NoSpacing"/>
        <w:spacing w:line="240" w:lineRule="auto"/>
        <w:jc w:val="center"/>
        <w:rPr>
          <w:sz w:val="24"/>
          <w:szCs w:val="24"/>
        </w:rPr>
      </w:pPr>
      <w:r>
        <w:rPr>
          <w:sz w:val="24"/>
          <w:szCs w:val="24"/>
        </w:rPr>
        <w:t xml:space="preserve">E R </w:t>
      </w:r>
      <w:proofErr w:type="spellStart"/>
      <w:r>
        <w:rPr>
          <w:sz w:val="24"/>
          <w:szCs w:val="24"/>
        </w:rPr>
        <w:t>R</w:t>
      </w:r>
      <w:proofErr w:type="spellEnd"/>
      <w:r>
        <w:rPr>
          <w:sz w:val="24"/>
          <w:szCs w:val="24"/>
        </w:rPr>
        <w:t xml:space="preserve"> A T A   S H E </w:t>
      </w:r>
      <w:proofErr w:type="spellStart"/>
      <w:r>
        <w:rPr>
          <w:sz w:val="24"/>
          <w:szCs w:val="24"/>
        </w:rPr>
        <w:t>E</w:t>
      </w:r>
      <w:proofErr w:type="spellEnd"/>
      <w:r>
        <w:rPr>
          <w:sz w:val="24"/>
          <w:szCs w:val="24"/>
        </w:rPr>
        <w:t xml:space="preserve"> T</w:t>
      </w:r>
    </w:p>
    <w:p w:rsidR="00343DC0" w:rsidRDefault="00343DC0">
      <w:pPr>
        <w:pStyle w:val="NoSpacing"/>
        <w:spacing w:line="240" w:lineRule="auto"/>
        <w:jc w:val="center"/>
        <w:rPr>
          <w:sz w:val="24"/>
          <w:szCs w:val="24"/>
        </w:rPr>
      </w:pPr>
    </w:p>
    <w:p w:rsidR="00343DC0" w:rsidRDefault="00000000">
      <w:pPr>
        <w:pStyle w:val="NoSpacing"/>
        <w:spacing w:line="240" w:lineRule="auto"/>
        <w:rPr>
          <w:sz w:val="24"/>
          <w:szCs w:val="24"/>
        </w:rPr>
      </w:pPr>
      <w:r>
        <w:rPr>
          <w:sz w:val="24"/>
          <w:szCs w:val="24"/>
        </w:rPr>
        <w:t>Deponent</w:t>
      </w:r>
      <w:proofErr w:type="gramStart"/>
      <w:r>
        <w:rPr>
          <w:sz w:val="24"/>
          <w:szCs w:val="24"/>
        </w:rPr>
        <w:t>:  {</w:t>
      </w:r>
      <w:proofErr w:type="spellStart"/>
      <w:proofErr w:type="gramEnd"/>
      <w:r>
        <w:rPr>
          <w:sz w:val="24"/>
          <w:szCs w:val="24"/>
        </w:rPr>
        <w:t>witness_name</w:t>
      </w:r>
      <w:proofErr w:type="spellEnd"/>
      <w:r>
        <w:rPr>
          <w:sz w:val="24"/>
          <w:szCs w:val="24"/>
        </w:rPr>
        <w:t>}</w:t>
      </w:r>
    </w:p>
    <w:p w:rsidR="00343DC0" w:rsidRDefault="00000000">
      <w:pPr>
        <w:pStyle w:val="NoSpacing"/>
        <w:spacing w:line="240" w:lineRule="auto"/>
        <w:rPr>
          <w:sz w:val="24"/>
          <w:szCs w:val="24"/>
        </w:rPr>
      </w:pPr>
      <w:r>
        <w:rPr>
          <w:sz w:val="24"/>
          <w:szCs w:val="24"/>
        </w:rPr>
        <w:t>Deposition Date</w:t>
      </w:r>
      <w:proofErr w:type="gramStart"/>
      <w:r>
        <w:rPr>
          <w:sz w:val="24"/>
          <w:szCs w:val="24"/>
        </w:rPr>
        <w:t>:  {</w:t>
      </w:r>
      <w:proofErr w:type="gramEnd"/>
      <w:r w:rsidR="00D1084B">
        <w:rPr>
          <w:sz w:val="24"/>
          <w:szCs w:val="24"/>
        </w:rPr>
        <w:t>weekday</w:t>
      </w:r>
      <w:r>
        <w:rPr>
          <w:sz w:val="24"/>
          <w:szCs w:val="24"/>
        </w:rPr>
        <w:t>}</w:t>
      </w:r>
      <w:r w:rsidR="00D1084B">
        <w:rPr>
          <w:sz w:val="24"/>
          <w:szCs w:val="24"/>
        </w:rPr>
        <w:t>, {month} {day}, {year}</w:t>
      </w:r>
      <w:r>
        <w:rPr>
          <w:sz w:val="24"/>
          <w:szCs w:val="24"/>
        </w:rPr>
        <w:t xml:space="preserve">   </w:t>
      </w:r>
    </w:p>
    <w:p w:rsidR="00343DC0" w:rsidRDefault="00343DC0">
      <w:pPr>
        <w:pStyle w:val="NoSpacing"/>
        <w:spacing w:line="240" w:lineRule="auto"/>
        <w:rPr>
          <w:sz w:val="24"/>
          <w:szCs w:val="24"/>
        </w:rPr>
      </w:pPr>
    </w:p>
    <w:p w:rsidR="00343DC0" w:rsidRDefault="00000000">
      <w:pPr>
        <w:pStyle w:val="NoSpacing"/>
        <w:spacing w:line="240" w:lineRule="auto"/>
        <w:rPr>
          <w:sz w:val="24"/>
          <w:szCs w:val="24"/>
        </w:rPr>
      </w:pPr>
      <w:r>
        <w:rPr>
          <w:sz w:val="24"/>
          <w:szCs w:val="24"/>
        </w:rPr>
        <w:t>PAGE</w:t>
      </w:r>
      <w:r>
        <w:rPr>
          <w:sz w:val="24"/>
          <w:szCs w:val="24"/>
        </w:rPr>
        <w:tab/>
        <w:t xml:space="preserve"> </w:t>
      </w:r>
      <w:proofErr w:type="gramStart"/>
      <w:r>
        <w:rPr>
          <w:sz w:val="24"/>
          <w:szCs w:val="24"/>
        </w:rPr>
        <w:t>LINE  CHANGE</w:t>
      </w:r>
      <w:proofErr w:type="gramEnd"/>
      <w:r>
        <w:rPr>
          <w:sz w:val="24"/>
          <w:szCs w:val="24"/>
        </w:rPr>
        <w:t xml:space="preserve"> FROM/TO   REASON FOR CHANGE</w:t>
      </w:r>
    </w:p>
    <w:p w:rsidR="00343DC0" w:rsidRDefault="00343DC0">
      <w:pPr>
        <w:pStyle w:val="NoSpacing"/>
        <w:spacing w:line="240" w:lineRule="auto"/>
        <w:rPr>
          <w:sz w:val="24"/>
          <w:szCs w:val="24"/>
        </w:rPr>
      </w:pPr>
    </w:p>
    <w:p w:rsidR="00343DC0" w:rsidRDefault="00000000">
      <w:pPr>
        <w:pStyle w:val="NoSpacing"/>
        <w:spacing w:line="240" w:lineRule="auto"/>
        <w:rPr>
          <w:sz w:val="24"/>
          <w:szCs w:val="24"/>
        </w:rPr>
      </w:pPr>
      <w:bookmarkStart w:id="1" w:name="_Hlk74727133"/>
      <w:r>
        <w:rPr>
          <w:sz w:val="24"/>
          <w:szCs w:val="24"/>
        </w:rPr>
        <w:t>_____ _____ ________________ ___________________________</w:t>
      </w:r>
    </w:p>
    <w:bookmarkEnd w:id="1"/>
    <w:p w:rsidR="00343DC0" w:rsidRDefault="00343DC0">
      <w:pPr>
        <w:pStyle w:val="NoSpacing"/>
        <w:spacing w:line="240" w:lineRule="auto"/>
        <w:rPr>
          <w:sz w:val="24"/>
          <w:szCs w:val="24"/>
        </w:rPr>
      </w:pPr>
    </w:p>
    <w:p w:rsidR="00343DC0" w:rsidRDefault="00000000">
      <w:pPr>
        <w:pStyle w:val="NoSpacing"/>
        <w:spacing w:line="240" w:lineRule="auto"/>
        <w:rPr>
          <w:sz w:val="24"/>
          <w:szCs w:val="24"/>
        </w:rPr>
      </w:pPr>
      <w:r>
        <w:rPr>
          <w:sz w:val="24"/>
          <w:szCs w:val="24"/>
        </w:rPr>
        <w:t>_____ _____ ________________ ___________________________</w:t>
      </w:r>
    </w:p>
    <w:p w:rsidR="00343DC0" w:rsidRDefault="00343DC0">
      <w:pPr>
        <w:pStyle w:val="NoSpacing"/>
        <w:spacing w:line="240" w:lineRule="auto"/>
        <w:rPr>
          <w:sz w:val="24"/>
          <w:szCs w:val="24"/>
        </w:rPr>
      </w:pPr>
    </w:p>
    <w:p w:rsidR="00343DC0" w:rsidRDefault="00000000">
      <w:pPr>
        <w:pStyle w:val="NoSpacing"/>
        <w:spacing w:line="240" w:lineRule="auto"/>
        <w:rPr>
          <w:sz w:val="24"/>
          <w:szCs w:val="24"/>
        </w:rPr>
      </w:pPr>
      <w:r>
        <w:rPr>
          <w:sz w:val="24"/>
          <w:szCs w:val="24"/>
        </w:rPr>
        <w:t>_____ _____ ________________ ___________________________</w:t>
      </w:r>
    </w:p>
    <w:p w:rsidR="00343DC0" w:rsidRDefault="00343DC0">
      <w:pPr>
        <w:pStyle w:val="NoSpacing"/>
        <w:spacing w:line="240" w:lineRule="auto"/>
        <w:rPr>
          <w:sz w:val="24"/>
          <w:szCs w:val="24"/>
        </w:rPr>
      </w:pPr>
    </w:p>
    <w:p w:rsidR="00343DC0" w:rsidRDefault="00000000">
      <w:pPr>
        <w:pStyle w:val="NoSpacing"/>
        <w:spacing w:line="240" w:lineRule="auto"/>
        <w:rPr>
          <w:sz w:val="24"/>
          <w:szCs w:val="24"/>
        </w:rPr>
      </w:pPr>
      <w:r>
        <w:rPr>
          <w:sz w:val="24"/>
          <w:szCs w:val="24"/>
        </w:rPr>
        <w:t>_____ _____ ________________ ___________________________</w:t>
      </w:r>
    </w:p>
    <w:p w:rsidR="00343DC0" w:rsidRDefault="00343DC0">
      <w:pPr>
        <w:pStyle w:val="NoSpacing"/>
        <w:spacing w:line="240" w:lineRule="auto"/>
        <w:rPr>
          <w:sz w:val="24"/>
          <w:szCs w:val="24"/>
        </w:rPr>
      </w:pPr>
    </w:p>
    <w:p w:rsidR="00343DC0" w:rsidRDefault="00000000">
      <w:pPr>
        <w:pStyle w:val="NoSpacing"/>
        <w:spacing w:line="240" w:lineRule="auto"/>
        <w:rPr>
          <w:sz w:val="24"/>
          <w:szCs w:val="24"/>
        </w:rPr>
      </w:pPr>
      <w:r>
        <w:rPr>
          <w:sz w:val="24"/>
          <w:szCs w:val="24"/>
        </w:rPr>
        <w:t>_____ _____ ________________ ___________________________</w:t>
      </w:r>
    </w:p>
    <w:p w:rsidR="00343DC0" w:rsidRDefault="00343DC0">
      <w:pPr>
        <w:pStyle w:val="NoSpacing"/>
        <w:spacing w:line="240" w:lineRule="auto"/>
        <w:rPr>
          <w:sz w:val="24"/>
          <w:szCs w:val="24"/>
        </w:rPr>
      </w:pPr>
    </w:p>
    <w:p w:rsidR="00343DC0" w:rsidRDefault="00000000">
      <w:pPr>
        <w:pStyle w:val="NoSpacing"/>
        <w:spacing w:line="240" w:lineRule="auto"/>
        <w:rPr>
          <w:sz w:val="24"/>
          <w:szCs w:val="24"/>
        </w:rPr>
      </w:pPr>
      <w:r>
        <w:rPr>
          <w:sz w:val="24"/>
          <w:szCs w:val="24"/>
        </w:rPr>
        <w:t>_____ _____ ________________ ___________________________</w:t>
      </w:r>
    </w:p>
    <w:p w:rsidR="00343DC0" w:rsidRDefault="00343DC0">
      <w:pPr>
        <w:pStyle w:val="NoSpacing"/>
        <w:spacing w:line="240" w:lineRule="auto"/>
        <w:rPr>
          <w:sz w:val="24"/>
          <w:szCs w:val="24"/>
        </w:rPr>
      </w:pPr>
    </w:p>
    <w:p w:rsidR="00343DC0" w:rsidRDefault="00000000">
      <w:pPr>
        <w:pStyle w:val="NoSpacing"/>
        <w:spacing w:line="240" w:lineRule="auto"/>
        <w:rPr>
          <w:sz w:val="24"/>
          <w:szCs w:val="24"/>
        </w:rPr>
      </w:pPr>
      <w:r>
        <w:rPr>
          <w:sz w:val="24"/>
          <w:szCs w:val="24"/>
        </w:rPr>
        <w:t>_____ _____ ________________ ___________________________</w:t>
      </w:r>
    </w:p>
    <w:p w:rsidR="00343DC0" w:rsidRDefault="00343DC0">
      <w:pPr>
        <w:pStyle w:val="NoSpacing"/>
        <w:spacing w:line="240" w:lineRule="auto"/>
        <w:rPr>
          <w:sz w:val="24"/>
          <w:szCs w:val="24"/>
        </w:rPr>
      </w:pPr>
    </w:p>
    <w:p w:rsidR="00343DC0" w:rsidRDefault="00000000">
      <w:pPr>
        <w:pStyle w:val="NoSpacing"/>
        <w:spacing w:line="240" w:lineRule="auto"/>
        <w:rPr>
          <w:sz w:val="24"/>
          <w:szCs w:val="24"/>
        </w:rPr>
      </w:pPr>
      <w:r>
        <w:rPr>
          <w:sz w:val="24"/>
          <w:szCs w:val="24"/>
        </w:rPr>
        <w:t>_____ _____ ________________ ___________________________</w:t>
      </w:r>
    </w:p>
    <w:p w:rsidR="00343DC0" w:rsidRDefault="00343DC0">
      <w:pPr>
        <w:pStyle w:val="NoSpacing"/>
        <w:spacing w:line="240" w:lineRule="auto"/>
        <w:rPr>
          <w:sz w:val="24"/>
          <w:szCs w:val="24"/>
        </w:rPr>
      </w:pPr>
    </w:p>
    <w:p w:rsidR="00343DC0" w:rsidRDefault="00000000">
      <w:pPr>
        <w:pStyle w:val="NoSpacing"/>
        <w:spacing w:line="240" w:lineRule="auto"/>
        <w:rPr>
          <w:sz w:val="24"/>
          <w:szCs w:val="24"/>
        </w:rPr>
      </w:pPr>
      <w:r>
        <w:rPr>
          <w:sz w:val="24"/>
          <w:szCs w:val="24"/>
        </w:rPr>
        <w:t>_____ _____ ________________ ___________________________</w:t>
      </w:r>
    </w:p>
    <w:p w:rsidR="00343DC0" w:rsidRDefault="00343DC0">
      <w:pPr>
        <w:pStyle w:val="NoSpacing"/>
        <w:spacing w:line="240" w:lineRule="auto"/>
        <w:rPr>
          <w:sz w:val="24"/>
          <w:szCs w:val="24"/>
        </w:rPr>
      </w:pPr>
    </w:p>
    <w:p w:rsidR="00343DC0" w:rsidRDefault="00000000">
      <w:pPr>
        <w:pStyle w:val="NoSpacing"/>
        <w:spacing w:line="240" w:lineRule="auto"/>
        <w:rPr>
          <w:sz w:val="24"/>
          <w:szCs w:val="24"/>
        </w:rPr>
      </w:pPr>
      <w:r>
        <w:rPr>
          <w:sz w:val="24"/>
          <w:szCs w:val="24"/>
        </w:rPr>
        <w:t>_____ _____ ________________ ___________________________</w:t>
      </w:r>
    </w:p>
    <w:p w:rsidR="00343DC0" w:rsidRDefault="00343DC0">
      <w:pPr>
        <w:pStyle w:val="NoSpacing"/>
        <w:spacing w:line="240" w:lineRule="auto"/>
        <w:rPr>
          <w:sz w:val="24"/>
          <w:szCs w:val="24"/>
        </w:rPr>
      </w:pPr>
    </w:p>
    <w:p w:rsidR="00343DC0" w:rsidRDefault="00000000">
      <w:pPr>
        <w:pStyle w:val="NoSpacing"/>
        <w:spacing w:line="240" w:lineRule="auto"/>
        <w:rPr>
          <w:sz w:val="24"/>
          <w:szCs w:val="24"/>
        </w:rPr>
      </w:pPr>
      <w:r>
        <w:rPr>
          <w:sz w:val="24"/>
          <w:szCs w:val="24"/>
        </w:rPr>
        <w:t>_____ _____ ________________ ___________________________</w:t>
      </w:r>
    </w:p>
    <w:p w:rsidR="00343DC0" w:rsidRDefault="00343DC0">
      <w:pPr>
        <w:pStyle w:val="NoSpacing"/>
        <w:spacing w:line="240" w:lineRule="auto"/>
        <w:rPr>
          <w:sz w:val="24"/>
          <w:szCs w:val="24"/>
        </w:rPr>
      </w:pPr>
    </w:p>
    <w:p w:rsidR="00343DC0" w:rsidRDefault="00000000">
      <w:pPr>
        <w:pStyle w:val="NoSpacing"/>
        <w:spacing w:line="240" w:lineRule="auto"/>
        <w:rPr>
          <w:sz w:val="24"/>
          <w:szCs w:val="24"/>
        </w:rPr>
      </w:pPr>
      <w:r>
        <w:rPr>
          <w:sz w:val="24"/>
          <w:szCs w:val="24"/>
        </w:rPr>
        <w:t>_____ _____ ________________ ___________________________</w:t>
      </w:r>
    </w:p>
    <w:p w:rsidR="00343DC0" w:rsidRDefault="00343DC0">
      <w:pPr>
        <w:pStyle w:val="NoSpacing"/>
        <w:spacing w:line="240" w:lineRule="auto"/>
        <w:rPr>
          <w:sz w:val="24"/>
          <w:szCs w:val="24"/>
        </w:rPr>
      </w:pPr>
    </w:p>
    <w:p w:rsidR="00343DC0" w:rsidRDefault="00000000">
      <w:pPr>
        <w:pStyle w:val="NoSpacing"/>
        <w:spacing w:line="240" w:lineRule="auto"/>
        <w:rPr>
          <w:sz w:val="24"/>
          <w:szCs w:val="24"/>
        </w:rPr>
      </w:pPr>
      <w:r>
        <w:rPr>
          <w:sz w:val="24"/>
          <w:szCs w:val="24"/>
        </w:rPr>
        <w:t>_____ _____ ________________ ___________________________</w:t>
      </w:r>
    </w:p>
    <w:p w:rsidR="00343DC0" w:rsidRDefault="00343DC0">
      <w:pPr>
        <w:pStyle w:val="NoSpacing"/>
        <w:spacing w:line="240" w:lineRule="auto"/>
        <w:rPr>
          <w:sz w:val="24"/>
          <w:szCs w:val="24"/>
        </w:rPr>
      </w:pPr>
    </w:p>
    <w:p w:rsidR="00343DC0" w:rsidRDefault="00000000">
      <w:pPr>
        <w:pStyle w:val="NoSpacing"/>
        <w:spacing w:line="240" w:lineRule="auto"/>
        <w:rPr>
          <w:sz w:val="24"/>
          <w:szCs w:val="24"/>
        </w:rPr>
      </w:pPr>
      <w:r>
        <w:rPr>
          <w:sz w:val="24"/>
          <w:szCs w:val="24"/>
        </w:rPr>
        <w:t>Under penalties of perjury, I declare that I have</w:t>
      </w:r>
    </w:p>
    <w:p w:rsidR="00343DC0" w:rsidRDefault="00000000">
      <w:pPr>
        <w:pStyle w:val="NoSpacing"/>
        <w:spacing w:line="240" w:lineRule="auto"/>
        <w:rPr>
          <w:sz w:val="24"/>
          <w:szCs w:val="24"/>
        </w:rPr>
      </w:pPr>
      <w:r>
        <w:rPr>
          <w:sz w:val="24"/>
          <w:szCs w:val="24"/>
        </w:rPr>
        <w:t>read the foregoing deposition and hereby affix my signature that same is true and correct, except as noted above.</w:t>
      </w:r>
    </w:p>
    <w:p w:rsidR="00343DC0" w:rsidRDefault="00343DC0">
      <w:pPr>
        <w:pStyle w:val="NoSpacing"/>
        <w:spacing w:line="240" w:lineRule="auto"/>
        <w:rPr>
          <w:sz w:val="24"/>
          <w:szCs w:val="24"/>
        </w:rPr>
      </w:pPr>
    </w:p>
    <w:p w:rsidR="00343DC0" w:rsidRDefault="00000000">
      <w:pPr>
        <w:pStyle w:val="NoSpacing"/>
        <w:spacing w:line="240" w:lineRule="auto"/>
        <w:rPr>
          <w:sz w:val="24"/>
          <w:szCs w:val="24"/>
        </w:rPr>
      </w:pPr>
      <w:r>
        <w:rPr>
          <w:sz w:val="24"/>
          <w:szCs w:val="24"/>
        </w:rPr>
        <w:t>___________________</w:t>
      </w:r>
      <w:r>
        <w:rPr>
          <w:sz w:val="24"/>
          <w:szCs w:val="24"/>
        </w:rPr>
        <w:tab/>
      </w:r>
      <w:r>
        <w:rPr>
          <w:sz w:val="24"/>
          <w:szCs w:val="24"/>
        </w:rPr>
        <w:tab/>
      </w:r>
      <w:r>
        <w:rPr>
          <w:sz w:val="24"/>
          <w:szCs w:val="24"/>
        </w:rPr>
        <w:tab/>
        <w:t>____________</w:t>
      </w:r>
    </w:p>
    <w:p w:rsidR="00343DC0" w:rsidRDefault="00000000">
      <w:pPr>
        <w:pStyle w:val="NoSpacing"/>
        <w:spacing w:line="240" w:lineRule="auto"/>
        <w:rPr>
          <w:sz w:val="24"/>
          <w:szCs w:val="24"/>
        </w:rPr>
      </w:pPr>
      <w:r>
        <w:rPr>
          <w:sz w:val="24"/>
          <w:szCs w:val="24"/>
        </w:rPr>
        <w:lastRenderedPageBreak/>
        <w:t>{</w:t>
      </w:r>
      <w:proofErr w:type="spellStart"/>
      <w:r>
        <w:rPr>
          <w:sz w:val="24"/>
          <w:szCs w:val="24"/>
        </w:rPr>
        <w:t>witness_name</w:t>
      </w:r>
      <w:proofErr w:type="spellEnd"/>
      <w:r>
        <w:rPr>
          <w:sz w:val="24"/>
          <w:szCs w:val="24"/>
        </w:rPr>
        <w:t>}</w:t>
      </w:r>
      <w:r>
        <w:rPr>
          <w:sz w:val="24"/>
          <w:szCs w:val="24"/>
        </w:rPr>
        <w:tab/>
      </w:r>
      <w:r>
        <w:rPr>
          <w:sz w:val="24"/>
          <w:szCs w:val="24"/>
        </w:rPr>
        <w:tab/>
      </w:r>
      <w:r>
        <w:rPr>
          <w:sz w:val="24"/>
          <w:szCs w:val="24"/>
        </w:rPr>
        <w:tab/>
      </w:r>
      <w:r>
        <w:rPr>
          <w:sz w:val="24"/>
          <w:szCs w:val="24"/>
        </w:rPr>
        <w:tab/>
        <w:t xml:space="preserve">Date </w:t>
      </w:r>
    </w:p>
    <w:p w:rsidR="00343DC0" w:rsidRDefault="00343DC0">
      <w:pPr>
        <w:spacing w:line="240" w:lineRule="auto"/>
        <w:contextualSpacing/>
        <w:rPr>
          <w:szCs w:val="24"/>
        </w:rPr>
      </w:pPr>
    </w:p>
    <w:p w:rsidR="00343DC0" w:rsidRDefault="00000000">
      <w:pPr>
        <w:spacing w:line="240" w:lineRule="auto"/>
        <w:contextualSpacing/>
        <w:rPr>
          <w:szCs w:val="24"/>
        </w:rPr>
      </w:pPr>
      <w:bookmarkStart w:id="2" w:name="_Hlk137456346"/>
      <w:r>
        <w:rPr>
          <w:szCs w:val="24"/>
        </w:rPr>
        <w:t>Sworn to before me this ___ day of _______________, 20__</w:t>
      </w:r>
    </w:p>
    <w:p w:rsidR="00343DC0" w:rsidRDefault="00343DC0">
      <w:pPr>
        <w:spacing w:line="240" w:lineRule="auto"/>
        <w:contextualSpacing/>
        <w:rPr>
          <w:szCs w:val="24"/>
        </w:rPr>
      </w:pPr>
    </w:p>
    <w:p w:rsidR="00343DC0" w:rsidRDefault="00000000">
      <w:pPr>
        <w:spacing w:line="240" w:lineRule="auto"/>
        <w:contextualSpacing/>
        <w:rPr>
          <w:szCs w:val="24"/>
        </w:rPr>
      </w:pPr>
      <w:r>
        <w:rPr>
          <w:szCs w:val="24"/>
        </w:rPr>
        <w:t>_____________________________</w:t>
      </w:r>
    </w:p>
    <w:bookmarkEnd w:id="2"/>
    <w:p w:rsidR="00343DC0" w:rsidRDefault="00000000">
      <w:pPr>
        <w:spacing w:line="240" w:lineRule="auto"/>
        <w:contextualSpacing/>
        <w:rPr>
          <w:rFonts w:eastAsia="Courier New"/>
          <w:szCs w:val="24"/>
        </w:rPr>
      </w:pPr>
      <w:r>
        <w:rPr>
          <w:szCs w:val="24"/>
        </w:rPr>
        <w:t>Notary Public</w:t>
      </w:r>
    </w:p>
    <w:sectPr w:rsidR="00343DC0">
      <w:headerReference w:type="default" r:id="rId9"/>
      <w:type w:val="continuous"/>
      <w:pgSz w:w="12240" w:h="15840"/>
      <w:pgMar w:top="1440" w:right="1800" w:bottom="1656" w:left="2318" w:header="864"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A772B" w:rsidRDefault="00AA772B">
      <w:pPr>
        <w:spacing w:line="240" w:lineRule="auto"/>
      </w:pPr>
      <w:r>
        <w:separator/>
      </w:r>
    </w:p>
  </w:endnote>
  <w:endnote w:type="continuationSeparator" w:id="0">
    <w:p w:rsidR="00AA772B" w:rsidRDefault="00AA77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altName w:val="苹方-简"/>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43DC0" w:rsidRDefault="00343DC0">
    <w:pPr>
      <w:pStyle w:val="Footer"/>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A772B" w:rsidRDefault="00AA772B">
      <w:pPr>
        <w:spacing w:line="240" w:lineRule="auto"/>
      </w:pPr>
      <w:r>
        <w:separator/>
      </w:r>
    </w:p>
  </w:footnote>
  <w:footnote w:type="continuationSeparator" w:id="0">
    <w:p w:rsidR="00AA772B" w:rsidRDefault="00AA77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43DC0" w:rsidRDefault="00000000">
    <w:pPr>
      <w:pStyle w:val="Header"/>
      <w:tabs>
        <w:tab w:val="left" w:pos="2642"/>
      </w:tabs>
    </w:pPr>
    <w:r>
      <w:tab/>
    </w:r>
    <w:r>
      <w:tab/>
    </w:r>
    <w:r>
      <w:tab/>
    </w:r>
    <w:r>
      <w:tab/>
    </w:r>
    <w:r>
      <w:tab/>
    </w:r>
  </w:p>
  <w:p w:rsidR="00343DC0" w:rsidRDefault="00000000">
    <w:pPr>
      <w:pStyle w:val="Header"/>
      <w:jc w:val="right"/>
    </w:pPr>
    <w:r>
      <w:rPr>
        <w:noProof/>
        <w:color w:val="00B0F0"/>
      </w:rPr>
      <mc:AlternateContent>
        <mc:Choice Requires="wps">
          <w:drawing>
            <wp:anchor distT="0" distB="0" distL="114300" distR="114300" simplePos="0" relativeHeight="251659264" behindDoc="1" locked="1" layoutInCell="1" allowOverlap="1">
              <wp:simplePos x="0" y="0"/>
              <wp:positionH relativeFrom="column">
                <wp:posOffset>-471805</wp:posOffset>
              </wp:positionH>
              <wp:positionV relativeFrom="paragraph">
                <wp:posOffset>154940</wp:posOffset>
              </wp:positionV>
              <wp:extent cx="383540" cy="8834120"/>
              <wp:effectExtent l="0" t="0" r="0" b="508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540" cy="8834120"/>
                      </a:xfrm>
                      <a:prstGeom prst="rect">
                        <a:avLst/>
                      </a:prstGeom>
                      <a:solidFill>
                        <a:srgbClr val="FFFFFF"/>
                      </a:solidFill>
                      <a:ln w="9525">
                        <a:noFill/>
                        <a:miter lim="800000"/>
                      </a:ln>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rsidR="00343DC0" w:rsidRDefault="00000000">
                          <w:r>
                            <w:t xml:space="preserve"> 1</w:t>
                          </w:r>
                        </w:p>
                        <w:p w:rsidR="00343DC0" w:rsidRDefault="00000000">
                          <w:r>
                            <w:t xml:space="preserve"> 2</w:t>
                          </w:r>
                        </w:p>
                        <w:p w:rsidR="00343DC0" w:rsidRDefault="00000000">
                          <w:r>
                            <w:t xml:space="preserve"> 3</w:t>
                          </w:r>
                        </w:p>
                        <w:p w:rsidR="00343DC0" w:rsidRDefault="00000000">
                          <w:r>
                            <w:t xml:space="preserve"> 4</w:t>
                          </w:r>
                        </w:p>
                        <w:p w:rsidR="00343DC0" w:rsidRDefault="00000000">
                          <w:r>
                            <w:t xml:space="preserve"> 5</w:t>
                          </w:r>
                        </w:p>
                        <w:p w:rsidR="00343DC0" w:rsidRDefault="00000000">
                          <w:r>
                            <w:t xml:space="preserve"> 6</w:t>
                          </w:r>
                        </w:p>
                        <w:p w:rsidR="00343DC0" w:rsidRDefault="00000000">
                          <w:r>
                            <w:t xml:space="preserve"> 7</w:t>
                          </w:r>
                        </w:p>
                        <w:p w:rsidR="00343DC0" w:rsidRDefault="00000000">
                          <w:r>
                            <w:t xml:space="preserve"> 8</w:t>
                          </w:r>
                        </w:p>
                        <w:p w:rsidR="00343DC0" w:rsidRDefault="00000000">
                          <w:r>
                            <w:t xml:space="preserve"> 9</w:t>
                          </w:r>
                        </w:p>
                        <w:p w:rsidR="00343DC0" w:rsidRDefault="00000000">
                          <w:r>
                            <w:t>10</w:t>
                          </w:r>
                        </w:p>
                        <w:p w:rsidR="00343DC0" w:rsidRDefault="00000000">
                          <w:r>
                            <w:t>11</w:t>
                          </w:r>
                        </w:p>
                        <w:p w:rsidR="00343DC0" w:rsidRDefault="00000000">
                          <w:r>
                            <w:t>12</w:t>
                          </w:r>
                        </w:p>
                        <w:p w:rsidR="00343DC0" w:rsidRDefault="00000000">
                          <w:r>
                            <w:t>13</w:t>
                          </w:r>
                        </w:p>
                        <w:p w:rsidR="00343DC0" w:rsidRDefault="00000000">
                          <w:r>
                            <w:t>14</w:t>
                          </w:r>
                        </w:p>
                        <w:p w:rsidR="00343DC0" w:rsidRDefault="00000000">
                          <w:r>
                            <w:t>15</w:t>
                          </w:r>
                        </w:p>
                        <w:p w:rsidR="00343DC0" w:rsidRDefault="00000000">
                          <w:r>
                            <w:t>16</w:t>
                          </w:r>
                        </w:p>
                        <w:p w:rsidR="00343DC0" w:rsidRDefault="00000000">
                          <w:r>
                            <w:t>17</w:t>
                          </w:r>
                        </w:p>
                        <w:p w:rsidR="00343DC0" w:rsidRDefault="00000000">
                          <w:r>
                            <w:t>18</w:t>
                          </w:r>
                        </w:p>
                        <w:p w:rsidR="00343DC0" w:rsidRDefault="00000000">
                          <w:r>
                            <w:t>19</w:t>
                          </w:r>
                        </w:p>
                        <w:p w:rsidR="00343DC0" w:rsidRDefault="00000000">
                          <w:r>
                            <w:t>20</w:t>
                          </w:r>
                        </w:p>
                        <w:p w:rsidR="00343DC0" w:rsidRDefault="00000000">
                          <w:r>
                            <w:t>21</w:t>
                          </w:r>
                        </w:p>
                        <w:p w:rsidR="00343DC0" w:rsidRDefault="00000000">
                          <w:r>
                            <w:t>22</w:t>
                          </w:r>
                        </w:p>
                        <w:p w:rsidR="00343DC0" w:rsidRDefault="00000000">
                          <w:r>
                            <w:t>23</w:t>
                          </w:r>
                        </w:p>
                        <w:p w:rsidR="00343DC0" w:rsidRDefault="00000000">
                          <w:r>
                            <w:t>24</w:t>
                          </w:r>
                        </w:p>
                        <w:p w:rsidR="00343DC0" w:rsidRDefault="00000000">
                          <w:r>
                            <w:t>25</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_x0000_s1026" o:spid="_x0000_s1026" o:spt="202" type="#_x0000_t202" style="position:absolute;left:0pt;margin-left:-37.15pt;margin-top:12.2pt;height:695.6pt;width:30.2pt;z-index:-251657216;mso-width-relative:page;mso-height-relative:page;" fillcolor="#FFFFFF" filled="t" stroked="f" coordsize="21600,21600" o:gfxdata="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&#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Nd9D/bZAAAACwEAAA8AAAAAAAAAAQAgAAAAOAAAAGRy&#10;cy9kb3ducmV2LnhtbFBLAQIUABQAAAAIAIdO4kDbdbthJwIAAFEEAAAOAAAAAAAAAAEAIAAAAD4B&#10;AABkcnMvZTJvRG9jLnhtbFBLBQYAAAAABgAGAFkBAADXBQAAAAA=&#10;">
              <v:fill on="t" focussize="0,0"/>
              <v:stroke on="f" miterlimit="8" joinstyle="miter"/>
              <v:imagedata o:title=""/>
              <o:lock v:ext="edit" aspectratio="f"/>
              <v:textbox>
                <w:txbxContent>
                  <w:p>
                    <w:r>
                      <w:t xml:space="preserve"> 1</w:t>
                    </w:r>
                  </w:p>
                  <w:p>
                    <w:r>
                      <w:t xml:space="preserve"> 2</w:t>
                    </w:r>
                  </w:p>
                  <w:p>
                    <w:r>
                      <w:t xml:space="preserve"> 3</w:t>
                    </w:r>
                  </w:p>
                  <w:p>
                    <w:r>
                      <w:t xml:space="preserve"> 4</w:t>
                    </w:r>
                  </w:p>
                  <w:p>
                    <w:r>
                      <w:t xml:space="preserve"> 5</w:t>
                    </w:r>
                  </w:p>
                  <w:p>
                    <w:r>
                      <w:t xml:space="preserve"> 6</w:t>
                    </w:r>
                  </w:p>
                  <w:p>
                    <w:r>
                      <w:t xml:space="preserve"> 7</w:t>
                    </w:r>
                  </w:p>
                  <w:p>
                    <w:r>
                      <w:t xml:space="preserve"> 8</w:t>
                    </w:r>
                  </w:p>
                  <w:p>
                    <w:r>
                      <w:t xml:space="preserve"> 9</w:t>
                    </w:r>
                  </w:p>
                  <w:p>
                    <w:r>
                      <w:t>10</w:t>
                    </w:r>
                  </w:p>
                  <w:p>
                    <w:r>
                      <w:t>11</w:t>
                    </w:r>
                  </w:p>
                  <w:p>
                    <w:r>
                      <w:t>12</w:t>
                    </w:r>
                  </w:p>
                  <w:p>
                    <w:r>
                      <w:t>13</w:t>
                    </w:r>
                  </w:p>
                  <w:p>
                    <w:r>
                      <w:t>14</w:t>
                    </w:r>
                  </w:p>
                  <w:p>
                    <w:r>
                      <w:t>15</w:t>
                    </w:r>
                  </w:p>
                  <w:p>
                    <w:r>
                      <w:t>16</w:t>
                    </w:r>
                  </w:p>
                  <w:p>
                    <w:r>
                      <w:t>17</w:t>
                    </w:r>
                  </w:p>
                  <w:p>
                    <w:r>
                      <w:t>18</w:t>
                    </w:r>
                  </w:p>
                  <w:p>
                    <w:r>
                      <w:t>19</w:t>
                    </w:r>
                  </w:p>
                  <w:p>
                    <w:r>
                      <w:t>20</w:t>
                    </w:r>
                  </w:p>
                  <w:p>
                    <w:r>
                      <w:t>21</w:t>
                    </w:r>
                  </w:p>
                  <w:p>
                    <w:r>
                      <w:t>22</w:t>
                    </w:r>
                  </w:p>
                  <w:p>
                    <w:r>
                      <w:t>23</w:t>
                    </w:r>
                  </w:p>
                  <w:p>
                    <w:r>
                      <w:t>24</w:t>
                    </w:r>
                  </w:p>
                  <w:p>
                    <w:r>
                      <w:t>25</w:t>
                    </w:r>
                  </w:p>
                </w:txbxContent>
              </v:textbox>
              <w10:anchorlock/>
            </v:shape>
          </w:pict>
        </mc:Fallback>
      </mc:AlternateContent>
    </w:r>
    <w:r>
      <w:fldChar w:fldCharType="begin"/>
    </w:r>
    <w:r>
      <w:instrText xml:space="preserve"> PAGE   \* MERGEFORMAT </w:instrText>
    </w:r>
    <w:r>
      <w:fldChar w:fldCharType="separate"/>
    </w:r>
    <w:r>
      <w:t>#</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43DC0" w:rsidRDefault="00000000">
    <w:pPr>
      <w:pStyle w:val="Header"/>
      <w:tabs>
        <w:tab w:val="left" w:pos="2642"/>
      </w:tabs>
    </w:pPr>
    <w:r>
      <w:tab/>
    </w:r>
    <w:r>
      <w:tab/>
    </w:r>
    <w:r>
      <w:tab/>
    </w:r>
    <w:r>
      <w:tab/>
    </w:r>
    <w:r>
      <w:tab/>
    </w:r>
  </w:p>
  <w:p w:rsidR="00343DC0" w:rsidRDefault="00000000">
    <w:pPr>
      <w:pStyle w:val="Header"/>
      <w:jc w:val="right"/>
    </w:pPr>
    <w:r>
      <w:fldChar w:fldCharType="begin"/>
    </w:r>
    <w:r>
      <w:instrText xml:space="preserve"> PAGE   \* MERGEFORMAT </w:instrText>
    </w:r>
    <w:r>
      <w:fldChar w:fldCharType="separate"/>
    </w:r>
    <w:r>
      <w:t>#</w:t>
    </w:r>
    <w: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ntosh Mamadpalli">
    <w15:presenceInfo w15:providerId="Windows Live" w15:userId="15f0284a7703c7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D2E"/>
    <w:rsid w:val="98FE6D25"/>
    <w:rsid w:val="B5F56C89"/>
    <w:rsid w:val="B75D2F71"/>
    <w:rsid w:val="B7B7787E"/>
    <w:rsid w:val="BDB53FC5"/>
    <w:rsid w:val="DBEA1298"/>
    <w:rsid w:val="DE5FDBF5"/>
    <w:rsid w:val="E5FF78D8"/>
    <w:rsid w:val="EB556507"/>
    <w:rsid w:val="FB7FF463"/>
    <w:rsid w:val="FB99C6F8"/>
    <w:rsid w:val="FBDD68AA"/>
    <w:rsid w:val="FC7ECB91"/>
    <w:rsid w:val="00025B00"/>
    <w:rsid w:val="00031AB6"/>
    <w:rsid w:val="000538DB"/>
    <w:rsid w:val="00064946"/>
    <w:rsid w:val="000D0D2E"/>
    <w:rsid w:val="00121B92"/>
    <w:rsid w:val="00135AC0"/>
    <w:rsid w:val="001904BE"/>
    <w:rsid w:val="001E098D"/>
    <w:rsid w:val="002F581C"/>
    <w:rsid w:val="00331A4A"/>
    <w:rsid w:val="00343DC0"/>
    <w:rsid w:val="00362959"/>
    <w:rsid w:val="003B174B"/>
    <w:rsid w:val="003D146E"/>
    <w:rsid w:val="00434EF7"/>
    <w:rsid w:val="005524BF"/>
    <w:rsid w:val="005F4995"/>
    <w:rsid w:val="00600979"/>
    <w:rsid w:val="0061723E"/>
    <w:rsid w:val="00666B11"/>
    <w:rsid w:val="006976D4"/>
    <w:rsid w:val="006B3D75"/>
    <w:rsid w:val="0075293E"/>
    <w:rsid w:val="007555ED"/>
    <w:rsid w:val="00823B5F"/>
    <w:rsid w:val="0083102B"/>
    <w:rsid w:val="008571FE"/>
    <w:rsid w:val="008D658E"/>
    <w:rsid w:val="008F7D22"/>
    <w:rsid w:val="00A43930"/>
    <w:rsid w:val="00A444F7"/>
    <w:rsid w:val="00AA772B"/>
    <w:rsid w:val="00B844DB"/>
    <w:rsid w:val="00BB202B"/>
    <w:rsid w:val="00C55EB3"/>
    <w:rsid w:val="00CB0576"/>
    <w:rsid w:val="00CF58CB"/>
    <w:rsid w:val="00D1084B"/>
    <w:rsid w:val="00D16008"/>
    <w:rsid w:val="00D26CC8"/>
    <w:rsid w:val="00E320A9"/>
    <w:rsid w:val="00E45772"/>
    <w:rsid w:val="0BE817EE"/>
    <w:rsid w:val="2DFB8DBF"/>
    <w:rsid w:val="3AED06EB"/>
    <w:rsid w:val="3EFB2E18"/>
    <w:rsid w:val="5FDB092F"/>
    <w:rsid w:val="775E98A8"/>
    <w:rsid w:val="7B6BE4CD"/>
    <w:rsid w:val="7FA4D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E6445E-21D4-472E-B3C0-A7EF24F59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uiPriority="0"/>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semiHidden="1" w:uiPriority="0"/>
    <w:lsdException w:name="line number" w:semiHidden="1" w:uiPriority="0"/>
    <w:lsdException w:name="page number" w:semiHidden="1" w:unhideWhenUsed="1"/>
    <w:lsdException w:name="endnote reference" w:semiHidden="1" w:uiPriority="0"/>
    <w:lsdException w:name="endnote text" w:semiHidden="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39"/>
    <w:lsdException w:name="Table Theme" w:semiHidden="1" w:unhideWhenUsed="1"/>
    <w:lsdException w:name="Placeholder Text" w:semiHidden="1" w:unhideWhenUsed="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tabs>
        <w:tab w:val="left" w:pos="720"/>
        <w:tab w:val="left" w:pos="1440"/>
        <w:tab w:val="left" w:pos="2160"/>
      </w:tabs>
      <w:spacing w:line="504" w:lineRule="exact"/>
    </w:pPr>
    <w:rPr>
      <w:rFonts w:ascii="Courier New" w:hAnsi="Courier New" w:cs="Courier New"/>
      <w:sz w:val="24"/>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pPr>
      <w:spacing w:line="240" w:lineRule="auto"/>
    </w:pPr>
    <w:rPr>
      <w:rFonts w:ascii="Segoe UI" w:hAnsi="Segoe UI" w:cs="Segoe UI"/>
      <w:sz w:val="18"/>
      <w:szCs w:val="18"/>
    </w:rPr>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pPr>
      <w:spacing w:line="240" w:lineRule="auto"/>
    </w:pPr>
    <w:rPr>
      <w:sz w:val="20"/>
      <w:szCs w:val="20"/>
    </w:rPr>
  </w:style>
  <w:style w:type="paragraph" w:styleId="CommentSubject">
    <w:name w:val="annotation subject"/>
    <w:basedOn w:val="CommentText"/>
    <w:next w:val="CommentText"/>
    <w:link w:val="CommentSubjectChar"/>
    <w:semiHidden/>
    <w:rPr>
      <w:b/>
      <w:bCs/>
    </w:rPr>
  </w:style>
  <w:style w:type="character" w:styleId="EndnoteReference">
    <w:name w:val="endnote reference"/>
    <w:semiHidden/>
    <w:rPr>
      <w:vertAlign w:val="superscript"/>
    </w:rPr>
  </w:style>
  <w:style w:type="paragraph" w:styleId="EndnoteText">
    <w:name w:val="endnote text"/>
    <w:link w:val="EndnoteTextChar"/>
    <w:semiHidden/>
    <w:rPr>
      <w:lang w:val="en-US" w:eastAsia="en-US"/>
    </w:rPr>
  </w:style>
  <w:style w:type="paragraph" w:styleId="Footer">
    <w:name w:val="footer"/>
    <w:basedOn w:val="Normal"/>
    <w:link w:val="FooterChar"/>
    <w:pPr>
      <w:tabs>
        <w:tab w:val="center" w:pos="4680"/>
        <w:tab w:val="right" w:pos="9360"/>
      </w:tabs>
      <w:spacing w:line="240" w:lineRule="auto"/>
    </w:pPr>
  </w:style>
  <w:style w:type="character" w:styleId="FootnoteReference">
    <w:name w:val="footnote reference"/>
    <w:semiHidden/>
    <w:rPr>
      <w:vertAlign w:val="superscript"/>
    </w:rPr>
  </w:style>
  <w:style w:type="paragraph" w:styleId="FootnoteText">
    <w:name w:val="footnote text"/>
    <w:link w:val="FootnoteTextChar"/>
    <w:semiHidden/>
    <w:rPr>
      <w:lang w:val="en-US" w:eastAsia="en-US"/>
    </w:rPr>
  </w:style>
  <w:style w:type="paragraph" w:styleId="Header">
    <w:name w:val="header"/>
    <w:basedOn w:val="Normal"/>
    <w:link w:val="HeaderChar"/>
    <w:pPr>
      <w:tabs>
        <w:tab w:val="center" w:pos="4680"/>
        <w:tab w:val="right" w:pos="9360"/>
      </w:tabs>
      <w:spacing w:line="240" w:lineRule="auto"/>
    </w:pPr>
  </w:style>
  <w:style w:type="character" w:styleId="Hyperlink">
    <w:name w:val="Hyperlink"/>
    <w:rPr>
      <w:color w:val="0000FF"/>
      <w:u w:val="single"/>
    </w:rPr>
  </w:style>
  <w:style w:type="character" w:styleId="LineNumber">
    <w:name w:val="line number"/>
    <w:basedOn w:val="DefaultParagraphFont"/>
    <w:semiHidden/>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paragraph" w:styleId="NoSpacing">
    <w:name w:val="No Spacing"/>
    <w:pPr>
      <w:widowControl w:val="0"/>
      <w:spacing w:line="500" w:lineRule="exact"/>
      <w:contextualSpacing/>
    </w:pPr>
    <w:rPr>
      <w:rFonts w:ascii="Courier New" w:hAnsi="Courier New" w:cs="Courier New"/>
      <w:sz w:val="26"/>
      <w:szCs w:val="26"/>
      <w:lang w:val="en-US" w:eastAsia="en-US"/>
    </w:rPr>
  </w:style>
  <w:style w:type="paragraph" w:customStyle="1" w:styleId="ESnormal">
    <w:name w:val="ESnormal"/>
    <w:basedOn w:val="Normal"/>
    <w:pPr>
      <w:spacing w:line="480" w:lineRule="auto"/>
    </w:pPr>
    <w:rPr>
      <w:rFonts w:eastAsia="Times New Roman" w:cs="Times New Roman"/>
      <w:szCs w:val="24"/>
    </w:rPr>
  </w:style>
  <w:style w:type="paragraph" w:customStyle="1" w:styleId="Colloquy">
    <w:name w:val="Colloquy"/>
    <w:basedOn w:val="Normal"/>
    <w:link w:val="ColloquyChar"/>
    <w:qFormat/>
    <w:pPr>
      <w:ind w:firstLine="2160"/>
    </w:pPr>
    <w:rPr>
      <w:szCs w:val="24"/>
    </w:rPr>
  </w:style>
  <w:style w:type="paragraph" w:customStyle="1" w:styleId="Heading">
    <w:name w:val="Heading"/>
    <w:basedOn w:val="Normal"/>
    <w:next w:val="Colloquy"/>
    <w:pPr>
      <w:spacing w:line="480" w:lineRule="auto"/>
      <w:jc w:val="center"/>
    </w:pPr>
    <w:rPr>
      <w:rFonts w:eastAsia="Times New Roman"/>
      <w:caps/>
      <w:szCs w:val="24"/>
    </w:rPr>
  </w:style>
  <w:style w:type="paragraph" w:customStyle="1" w:styleId="DblBody">
    <w:name w:val="DblBody"/>
    <w:basedOn w:val="Normal"/>
    <w:pPr>
      <w:spacing w:line="480" w:lineRule="auto"/>
    </w:pPr>
    <w:rPr>
      <w:rFonts w:eastAsia="Times New Roman"/>
      <w:szCs w:val="24"/>
    </w:rPr>
  </w:style>
  <w:style w:type="paragraph" w:styleId="ListParagraph">
    <w:name w:val="List Paragraph"/>
    <w:basedOn w:val="Normal"/>
    <w:pPr>
      <w:ind w:left="720"/>
    </w:pPr>
  </w:style>
  <w:style w:type="paragraph" w:customStyle="1" w:styleId="QA">
    <w:name w:val="Q/A"/>
    <w:basedOn w:val="Normal"/>
    <w:link w:val="QAChar"/>
    <w:qFormat/>
    <w:pPr>
      <w:ind w:firstLine="720"/>
    </w:pPr>
  </w:style>
  <w:style w:type="paragraph" w:customStyle="1" w:styleId="Byline">
    <w:name w:val="Byline"/>
    <w:basedOn w:val="Normal"/>
    <w:link w:val="BylineChar"/>
    <w:qFormat/>
  </w:style>
  <w:style w:type="paragraph" w:customStyle="1" w:styleId="QuickText">
    <w:name w:val="Quick Text"/>
    <w:basedOn w:val="Normal"/>
    <w:link w:val="QuickTextChar"/>
  </w:style>
  <w:style w:type="paragraph" w:customStyle="1" w:styleId="WitnessName">
    <w:name w:val="Witness Name"/>
    <w:basedOn w:val="Colloquy"/>
    <w:link w:val="WitnessNameChar"/>
    <w:pPr>
      <w:ind w:firstLine="0"/>
      <w:jc w:val="center"/>
    </w:pPr>
    <w:rPr>
      <w:caps/>
      <w:spacing w:val="20"/>
    </w:rPr>
  </w:style>
  <w:style w:type="paragraph" w:customStyle="1" w:styleId="QAFollowingParagraph">
    <w:name w:val="Q/A Following Paragraph"/>
    <w:basedOn w:val="Normal"/>
    <w:link w:val="QAFollowingParagraphChar"/>
    <w:qFormat/>
    <w:pPr>
      <w:ind w:firstLine="1440"/>
    </w:pPr>
  </w:style>
  <w:style w:type="paragraph" w:customStyle="1" w:styleId="Parentheticals">
    <w:name w:val="Parentheticals"/>
    <w:basedOn w:val="Normal"/>
    <w:link w:val="ParentheticalsChar"/>
    <w:qFormat/>
    <w:pPr>
      <w:ind w:left="720"/>
    </w:pPr>
  </w:style>
  <w:style w:type="paragraph" w:customStyle="1" w:styleId="Centered">
    <w:name w:val="Centered"/>
    <w:basedOn w:val="Normal"/>
    <w:link w:val="CenteredChar"/>
    <w:qFormat/>
    <w:pPr>
      <w:jc w:val="center"/>
    </w:pPr>
  </w:style>
  <w:style w:type="paragraph" w:customStyle="1" w:styleId="ASColloquy">
    <w:name w:val="AS Colloquy"/>
    <w:basedOn w:val="Normal"/>
  </w:style>
  <w:style w:type="paragraph" w:customStyle="1" w:styleId="ASQA">
    <w:name w:val="AS Q/A"/>
    <w:basedOn w:val="Normal"/>
    <w:pPr>
      <w:ind w:firstLine="720"/>
    </w:pPr>
  </w:style>
  <w:style w:type="paragraph" w:customStyle="1" w:styleId="ASHeading">
    <w:name w:val="AS Heading"/>
    <w:basedOn w:val="Normal"/>
    <w:pPr>
      <w:jc w:val="center"/>
    </w:pPr>
  </w:style>
  <w:style w:type="paragraph" w:customStyle="1" w:styleId="ASBy-Line">
    <w:name w:val="AS By-Line"/>
    <w:basedOn w:val="Normal"/>
  </w:style>
  <w:style w:type="paragraph" w:customStyle="1" w:styleId="ASCentered">
    <w:name w:val="AS Centered"/>
    <w:basedOn w:val="Normal"/>
    <w:pPr>
      <w:jc w:val="center"/>
    </w:pPr>
  </w:style>
  <w:style w:type="paragraph" w:customStyle="1" w:styleId="ASCenteredBold">
    <w:name w:val="AS Centered Bold"/>
    <w:basedOn w:val="Normal"/>
    <w:pPr>
      <w:jc w:val="center"/>
    </w:pPr>
    <w:rPr>
      <w:b/>
    </w:rPr>
  </w:style>
  <w:style w:type="paragraph" w:customStyle="1" w:styleId="ASCenteredItalic">
    <w:name w:val="AS Centered Italic"/>
    <w:basedOn w:val="Normal"/>
    <w:pPr>
      <w:jc w:val="center"/>
    </w:pPr>
    <w:rPr>
      <w:i/>
    </w:rPr>
  </w:style>
  <w:style w:type="paragraph" w:customStyle="1" w:styleId="ASCenteredUnderlined">
    <w:name w:val="AS Centered Underlined"/>
    <w:basedOn w:val="Normal"/>
    <w:pPr>
      <w:jc w:val="center"/>
    </w:pPr>
    <w:rPr>
      <w:u w:val="single"/>
    </w:rPr>
  </w:style>
  <w:style w:type="character" w:customStyle="1" w:styleId="HeaderChar">
    <w:name w:val="Header Char"/>
    <w:basedOn w:val="DefaultParagraphFont"/>
    <w:link w:val="Header"/>
    <w:rPr>
      <w:rFonts w:ascii="Courier New" w:hAnsi="Courier New" w:cs="Courier New"/>
      <w:sz w:val="26"/>
      <w:szCs w:val="26"/>
    </w:rPr>
  </w:style>
  <w:style w:type="character" w:customStyle="1" w:styleId="FooterChar">
    <w:name w:val="Footer Char"/>
    <w:basedOn w:val="DefaultParagraphFont"/>
    <w:link w:val="Footer"/>
    <w:rPr>
      <w:rFonts w:ascii="Courier New" w:hAnsi="Courier New" w:cs="Courier New"/>
      <w:sz w:val="26"/>
      <w:szCs w:val="26"/>
    </w:rPr>
  </w:style>
  <w:style w:type="character" w:customStyle="1" w:styleId="BalloonTextChar">
    <w:name w:val="Balloon Text Char"/>
    <w:basedOn w:val="DefaultParagraphFont"/>
    <w:link w:val="BalloonText"/>
    <w:semiHidden/>
    <w:rPr>
      <w:rFonts w:ascii="Segoe UI" w:hAnsi="Segoe UI" w:cs="Segoe UI"/>
      <w:sz w:val="18"/>
      <w:szCs w:val="18"/>
    </w:rPr>
  </w:style>
  <w:style w:type="character" w:customStyle="1" w:styleId="srword">
    <w:name w:val="srword"/>
    <w:basedOn w:val="DefaultParagraphFont"/>
  </w:style>
  <w:style w:type="character" w:customStyle="1" w:styleId="speaker">
    <w:name w:val="speaker"/>
    <w:basedOn w:val="DefaultParagraphFont"/>
  </w:style>
  <w:style w:type="character" w:customStyle="1" w:styleId="qus">
    <w:name w:val="qus"/>
    <w:basedOn w:val="DefaultParagraphFont"/>
  </w:style>
  <w:style w:type="character" w:customStyle="1" w:styleId="ans">
    <w:name w:val="ans"/>
    <w:basedOn w:val="DefaultParagraphFont"/>
  </w:style>
  <w:style w:type="character" w:customStyle="1" w:styleId="juncturemarkerred">
    <w:name w:val="juncture marker_red"/>
    <w:basedOn w:val="DefaultParagraphFont"/>
  </w:style>
  <w:style w:type="character" w:customStyle="1" w:styleId="CommentTextChar">
    <w:name w:val="Comment Text Char"/>
    <w:basedOn w:val="DefaultParagraphFont"/>
    <w:link w:val="CommentText"/>
    <w:rPr>
      <w:rFonts w:ascii="Courier New" w:hAnsi="Courier New" w:cs="Courier New"/>
      <w:sz w:val="20"/>
      <w:szCs w:val="20"/>
    </w:rPr>
  </w:style>
  <w:style w:type="character" w:customStyle="1" w:styleId="CommentSubjectChar">
    <w:name w:val="Comment Subject Char"/>
    <w:basedOn w:val="CommentTextChar"/>
    <w:link w:val="CommentSubject"/>
    <w:semiHidden/>
    <w:rPr>
      <w:rFonts w:ascii="Courier New" w:hAnsi="Courier New" w:cs="Courier New"/>
      <w:b/>
      <w:bCs/>
      <w:sz w:val="20"/>
      <w:szCs w:val="20"/>
    </w:rPr>
  </w:style>
  <w:style w:type="character" w:customStyle="1" w:styleId="ColloquyChar">
    <w:name w:val="Colloquy Char"/>
    <w:basedOn w:val="DefaultParagraphFont"/>
    <w:link w:val="Colloquy"/>
    <w:rPr>
      <w:rFonts w:ascii="Courier New" w:hAnsi="Courier New" w:cs="Courier New"/>
      <w:sz w:val="24"/>
      <w:szCs w:val="24"/>
    </w:rPr>
  </w:style>
  <w:style w:type="character" w:customStyle="1" w:styleId="QAChar">
    <w:name w:val="Q/A Char"/>
    <w:basedOn w:val="ColloquyChar"/>
    <w:link w:val="QA"/>
    <w:rPr>
      <w:rFonts w:ascii="Courier New" w:hAnsi="Courier New" w:cs="Courier New"/>
      <w:sz w:val="24"/>
      <w:szCs w:val="26"/>
    </w:rPr>
  </w:style>
  <w:style w:type="character" w:customStyle="1" w:styleId="BylineChar">
    <w:name w:val="Byline Char"/>
    <w:basedOn w:val="DefaultParagraphFont"/>
    <w:link w:val="Byline"/>
    <w:rPr>
      <w:rFonts w:ascii="Courier New" w:hAnsi="Courier New" w:cs="Courier New"/>
      <w:sz w:val="24"/>
      <w:szCs w:val="26"/>
    </w:rPr>
  </w:style>
  <w:style w:type="character" w:customStyle="1" w:styleId="QuickTextChar">
    <w:name w:val="Quick Text Char"/>
    <w:basedOn w:val="DefaultParagraphFont"/>
    <w:link w:val="QuickText"/>
    <w:rPr>
      <w:rFonts w:ascii="Courier New" w:hAnsi="Courier New" w:cs="Courier New"/>
      <w:sz w:val="24"/>
      <w:szCs w:val="26"/>
    </w:rPr>
  </w:style>
  <w:style w:type="character" w:customStyle="1" w:styleId="WitnessNameChar">
    <w:name w:val="Witness Name Char"/>
    <w:basedOn w:val="ColloquyChar"/>
    <w:link w:val="WitnessName"/>
    <w:rPr>
      <w:rFonts w:ascii="Courier New" w:hAnsi="Courier New" w:cs="Courier New"/>
      <w:caps/>
      <w:spacing w:val="20"/>
      <w:sz w:val="24"/>
      <w:szCs w:val="24"/>
    </w:rPr>
  </w:style>
  <w:style w:type="character" w:customStyle="1" w:styleId="QAFollowingParagraphChar">
    <w:name w:val="Q/A Following Paragraph Char"/>
    <w:basedOn w:val="QAChar"/>
    <w:link w:val="QAFollowingParagraph"/>
    <w:rPr>
      <w:rFonts w:ascii="Courier New" w:hAnsi="Courier New" w:cs="Courier New"/>
      <w:sz w:val="24"/>
      <w:szCs w:val="26"/>
    </w:rPr>
  </w:style>
  <w:style w:type="character" w:customStyle="1" w:styleId="ParentheticalsChar">
    <w:name w:val="Parentheticals Char"/>
    <w:basedOn w:val="QAChar"/>
    <w:link w:val="Parentheticals"/>
    <w:rPr>
      <w:rFonts w:ascii="Courier New" w:hAnsi="Courier New" w:cs="Courier New"/>
      <w:sz w:val="24"/>
      <w:szCs w:val="26"/>
    </w:rPr>
  </w:style>
  <w:style w:type="character" w:customStyle="1" w:styleId="CenteredChar">
    <w:name w:val="Centered Char"/>
    <w:basedOn w:val="DefaultParagraphFont"/>
    <w:link w:val="Centered"/>
    <w:rPr>
      <w:rFonts w:ascii="Courier New" w:hAnsi="Courier New" w:cs="Courier New"/>
      <w:sz w:val="24"/>
      <w:szCs w:val="26"/>
    </w:rPr>
  </w:style>
  <w:style w:type="character" w:customStyle="1" w:styleId="FootnoteTextChar">
    <w:name w:val="Footnote Text Char"/>
    <w:link w:val="FootnoteText"/>
    <w:semiHidden/>
    <w:rPr>
      <w:sz w:val="20"/>
      <w:szCs w:val="20"/>
    </w:rPr>
  </w:style>
  <w:style w:type="character" w:customStyle="1" w:styleId="EndnoteTextChar">
    <w:name w:val="Endnote Text Char"/>
    <w:link w:val="EndnoteText"/>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15</Pages>
  <Words>1291</Words>
  <Characters>7359</Characters>
  <Application>Microsoft Office Word</Application>
  <DocSecurity>0</DocSecurity>
  <Lines>61</Lines>
  <Paragraphs>17</Paragraphs>
  <ScaleCrop>false</ScaleCrop>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 Loyka</dc:creator>
  <cp:lastModifiedBy>S G</cp:lastModifiedBy>
  <cp:revision>42</cp:revision>
  <dcterms:created xsi:type="dcterms:W3CDTF">2023-06-16T00:48:00Z</dcterms:created>
  <dcterms:modified xsi:type="dcterms:W3CDTF">2024-08-23T07:05:00Z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0x0101008CD6146806E5A94D917D6833923828CF</vt:lpwstr>
  </property>
  <property fmtid="{D5CDD505-2E9C-101B-9397-08002B2CF9AE}" pid="3" name="GrammarlyDocumentId">
    <vt:lpwstr>36ab6f5116b4269ba03a6cef3ff37d46b0cabfd01d74766292f0f22817d12809</vt:lpwstr>
  </property>
  <property fmtid="{D5CDD505-2E9C-101B-9397-08002B2CF9AE}" pid="4" name="KSOProductBuildVer">
    <vt:lpwstr>1033-5.6.0.8082</vt:lpwstr>
  </property>
</Properties>
</file>